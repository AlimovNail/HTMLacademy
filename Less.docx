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8DCA" w14:textId="77777777" w:rsidR="00804C7D" w:rsidRPr="00804C7D" w:rsidRDefault="00804C7D" w:rsidP="00804C7D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804C7D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Введение</w:t>
      </w:r>
    </w:p>
    <w:p w14:paraId="111950CF" w14:textId="77777777" w:rsidR="00804C7D" w:rsidRPr="00804C7D" w:rsidRDefault="00804C7D" w:rsidP="00804C7D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4C7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CSS-препроцессоры — это «программистский» подход к CSS. Они позволяют при написании стилей использовать свойственные языкам программирования приёмы и конструкции: переменные, вложенность, наследуемость, циклы, функции и математические операции. Синтаксис препроцессоров похож на обычный CSS. Код, написанный на языке препроцессора, не используется прямо в браузере, а преобразуется в чистый CSS-код с помощью специальных библиотек.</w:t>
      </w:r>
    </w:p>
    <w:p w14:paraId="133DC12F" w14:textId="77777777" w:rsidR="00804C7D" w:rsidRPr="00804C7D" w:rsidRDefault="00804C7D" w:rsidP="00804C7D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4C7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Три самых известных препроцессора — это </w:t>
      </w:r>
      <w:proofErr w:type="spellStart"/>
      <w:r w:rsidRPr="00804C7D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Pr="00804C7D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"http://lesscss.org/" \t "_blank" </w:instrText>
      </w:r>
      <w:r w:rsidRPr="00804C7D">
        <w:rPr>
          <w:rFonts w:ascii="Arial" w:eastAsia="Times New Roman" w:hAnsi="Arial" w:cs="Arial"/>
          <w:color w:val="333333"/>
          <w:sz w:val="24"/>
          <w:szCs w:val="24"/>
          <w:lang w:eastAsia="ru-RU"/>
        </w:rPr>
      </w:r>
      <w:r w:rsidRPr="00804C7D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r w:rsidRPr="00804C7D">
        <w:rPr>
          <w:rFonts w:ascii="Arial" w:eastAsia="Times New Roman" w:hAnsi="Arial" w:cs="Arial"/>
          <w:color w:val="3527B6"/>
          <w:sz w:val="24"/>
          <w:szCs w:val="24"/>
          <w:u w:val="single"/>
          <w:lang w:eastAsia="ru-RU"/>
        </w:rPr>
        <w:t>Less</w:t>
      </w:r>
      <w:proofErr w:type="spellEnd"/>
      <w:r w:rsidRPr="00804C7D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  <w:r w:rsidRPr="00804C7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hyperlink r:id="rId5" w:tgtFrame="_blank" w:history="1">
        <w:r w:rsidRPr="00804C7D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SASS</w:t>
        </w:r>
      </w:hyperlink>
      <w:r w:rsidRPr="00804C7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hyperlink r:id="rId6" w:tgtFrame="_blank" w:history="1">
        <w:r w:rsidRPr="00804C7D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Stylus</w:t>
        </w:r>
      </w:hyperlink>
      <w:r w:rsidRPr="00804C7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Они во многом похожи между собой, но имеют и ключевые различия. В этом и последующих частях цикла мы рассмотрим препроцессор </w:t>
      </w:r>
      <w:proofErr w:type="spellStart"/>
      <w:r w:rsidRPr="00804C7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Less</w:t>
      </w:r>
      <w:proofErr w:type="spellEnd"/>
      <w:r w:rsidRPr="00804C7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4328F374" w14:textId="77777777" w:rsidR="00804C7D" w:rsidRPr="00804C7D" w:rsidRDefault="00804C7D" w:rsidP="00804C7D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4C7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тренажёре по </w:t>
      </w:r>
      <w:proofErr w:type="spellStart"/>
      <w:r w:rsidRPr="00804C7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Less</w:t>
      </w:r>
      <w:proofErr w:type="spellEnd"/>
      <w:r w:rsidRPr="00804C7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мы будем шаг за шагом строить небольшой </w:t>
      </w:r>
      <w:del w:id="0" w:author="Unknown">
        <w:r w:rsidRPr="00804C7D">
          <w:rPr>
            <w:rFonts w:ascii="Arial" w:eastAsia="Times New Roman" w:hAnsi="Arial" w:cs="Arial"/>
            <w:color w:val="333333"/>
            <w:sz w:val="24"/>
            <w:szCs w:val="24"/>
            <w:lang w:eastAsia="ru-RU"/>
          </w:rPr>
          <w:delText>велосипед</w:delText>
        </w:r>
      </w:del>
      <w:r w:rsidRPr="00804C7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фреймворк компонентов. Когда он будет готов, мы сможем собирать из компонентов цельные интерфейсы. Компонентный подход позволяет структурировать большие объёмы кода и легко масштабировать проекты. Препроцессор в этом деле — хорошее подспорье.</w:t>
      </w:r>
    </w:p>
    <w:p w14:paraId="151078A4" w14:textId="77777777" w:rsidR="00804C7D" w:rsidRPr="00804C7D" w:rsidRDefault="00804C7D" w:rsidP="00804C7D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4C7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 этом тренажёре редактор CSS заменён на редактор </w:t>
      </w:r>
      <w:proofErr w:type="spellStart"/>
      <w:r w:rsidRPr="00804C7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Less</w:t>
      </w:r>
      <w:proofErr w:type="spellEnd"/>
      <w:r w:rsidRPr="00804C7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Чтобы увидеть скомпилированный из </w:t>
      </w:r>
      <w:proofErr w:type="spellStart"/>
      <w:r w:rsidRPr="00804C7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Less</w:t>
      </w:r>
      <w:proofErr w:type="spellEnd"/>
      <w:r w:rsidRPr="00804C7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кода CSS код, можете использовать кнопку </w:t>
      </w:r>
      <w:r w:rsidRPr="00804C7D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CSS</w:t>
      </w:r>
      <w:r w:rsidRPr="00804C7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правом верхнем углу редактора.</w:t>
      </w:r>
    </w:p>
    <w:p w14:paraId="33F0FAB4" w14:textId="77777777" w:rsidR="008F6089" w:rsidRPr="008F6089" w:rsidRDefault="008F6089" w:rsidP="008F6089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8F6089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Переменные, шаг 1</w:t>
      </w:r>
    </w:p>
    <w:p w14:paraId="3ECE9E09" w14:textId="77777777" w:rsidR="008F6089" w:rsidRPr="008F6089" w:rsidRDefault="008F6089" w:rsidP="008F6089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F60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Цветовая схема — основа любого дизайна в вебе. Применяя цветовое кодирование, можно сделать интерфейс более понятным. Поэтому первым делом при создании нашего мини-фреймворка давайте займёмся цветовой схемой основных элементов интерфейса. В этой задаче </w:t>
      </w:r>
      <w:proofErr w:type="spellStart"/>
      <w:r w:rsidRPr="008F60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Less</w:t>
      </w:r>
      <w:proofErr w:type="spellEnd"/>
      <w:r w:rsidRPr="008F60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нам очень поможет.</w:t>
      </w:r>
    </w:p>
    <w:p w14:paraId="1791A686" w14:textId="77777777" w:rsidR="008F6089" w:rsidRPr="008F6089" w:rsidRDefault="008F6089" w:rsidP="008F6089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F60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прошлом задании в коде встречалась подобная запись:</w:t>
      </w:r>
    </w:p>
    <w:p w14:paraId="49AE21B2" w14:textId="77777777" w:rsidR="008F6089" w:rsidRPr="008F6089" w:rsidRDefault="008F6089" w:rsidP="008F60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8F608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@navy: #1d365d;</w:t>
      </w:r>
    </w:p>
    <w:p w14:paraId="384F7A4A" w14:textId="77777777" w:rsidR="008F6089" w:rsidRPr="008F6089" w:rsidRDefault="008F6089" w:rsidP="008F6089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F60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 в </w:t>
      </w:r>
      <w:proofErr w:type="spellStart"/>
      <w:r w:rsidRPr="008F60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Less</w:t>
      </w:r>
      <w:proofErr w:type="spellEnd"/>
      <w:r w:rsidRPr="008F60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описываются переменные. Синтаксис переменных такой:</w:t>
      </w:r>
    </w:p>
    <w:p w14:paraId="5C132D71" w14:textId="77777777" w:rsidR="008F6089" w:rsidRPr="008F6089" w:rsidRDefault="008F6089" w:rsidP="008F60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8F608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@название_переменной: </w:t>
      </w:r>
      <w:proofErr w:type="spellStart"/>
      <w:r w:rsidRPr="008F608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значение_переменной</w:t>
      </w:r>
      <w:proofErr w:type="spellEnd"/>
      <w:r w:rsidRPr="008F608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;</w:t>
      </w:r>
    </w:p>
    <w:p w14:paraId="66C3299B" w14:textId="77777777" w:rsidR="008F6089" w:rsidRPr="008F6089" w:rsidRDefault="008F6089" w:rsidP="008F6089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F60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Создав переменную один раз, можно использовать её в любом месте кода. Например:</w:t>
      </w:r>
    </w:p>
    <w:p w14:paraId="68200C2D" w14:textId="77777777" w:rsidR="008F6089" w:rsidRPr="008F6089" w:rsidRDefault="008F6089" w:rsidP="008F60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8F608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background-color</w:t>
      </w:r>
      <w:proofErr w:type="spellEnd"/>
      <w:r w:rsidRPr="008F608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: @navy;</w:t>
      </w:r>
    </w:p>
    <w:p w14:paraId="308017A1" w14:textId="77777777" w:rsidR="008F6089" w:rsidRPr="008F6089" w:rsidRDefault="008F6089" w:rsidP="008F60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8F608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>color</w:t>
      </w:r>
      <w:proofErr w:type="spellEnd"/>
      <w:r w:rsidRPr="008F608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: @navy;</w:t>
      </w:r>
    </w:p>
    <w:p w14:paraId="3D1749F0" w14:textId="77777777" w:rsidR="008F6089" w:rsidRPr="008F6089" w:rsidRDefault="008F6089" w:rsidP="008F60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r w:rsidRPr="008F608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border-color</w:t>
      </w:r>
      <w:proofErr w:type="spellEnd"/>
      <w:r w:rsidRPr="008F608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: @navy;</w:t>
      </w:r>
    </w:p>
    <w:p w14:paraId="417C5CD8" w14:textId="77777777" w:rsidR="008F6089" w:rsidRPr="008F6089" w:rsidRDefault="008F6089" w:rsidP="008F6089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F60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Во всех местах, где указана переменная, </w:t>
      </w:r>
      <w:proofErr w:type="spellStart"/>
      <w:r w:rsidRPr="008F60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Less</w:t>
      </w:r>
      <w:proofErr w:type="spellEnd"/>
      <w:r w:rsidRPr="008F60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заменит строку </w:t>
      </w:r>
      <w:r w:rsidRPr="008F608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@navy</w:t>
      </w:r>
      <w:r w:rsidRPr="008F60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 </w:t>
      </w:r>
      <w:r w:rsidRPr="008F608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#1d365d</w:t>
      </w:r>
      <w:r w:rsidRPr="008F60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Теперь, если понадобится изменить цвет, не нужно искать все его объявления в файле, а достаточно просто изменить значение переменной в одном месте.</w:t>
      </w:r>
    </w:p>
    <w:p w14:paraId="5B02B072" w14:textId="77777777" w:rsidR="008F6089" w:rsidRDefault="008F6089" w:rsidP="008F6089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Переменные, шаг 2</w:t>
      </w:r>
    </w:p>
    <w:p w14:paraId="1137E76C" w14:textId="77777777" w:rsidR="008F6089" w:rsidRDefault="008F6089" w:rsidP="008F6089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Переменные можно объявлять как «снаружи» правил, так и «внутри». В случае «внутреннего» объявления переменная будет доступна только внутри правила, в котором она объявлена:</w:t>
      </w:r>
    </w:p>
    <w:p w14:paraId="28B5E431" w14:textId="77777777" w:rsidR="008F6089" w:rsidRPr="008F6089" w:rsidRDefault="008F6089" w:rsidP="008F608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8F608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.rule-1 {</w:t>
      </w:r>
    </w:p>
    <w:p w14:paraId="64FFE9FD" w14:textId="77777777" w:rsidR="008F6089" w:rsidRPr="008F6089" w:rsidRDefault="008F6089" w:rsidP="008F608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8F608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@align: right;</w:t>
      </w:r>
    </w:p>
    <w:p w14:paraId="48C085F9" w14:textId="77777777" w:rsidR="008F6089" w:rsidRPr="008F6089" w:rsidRDefault="008F6089" w:rsidP="008F608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8F608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text-align: @align; // text-align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задаётся</w:t>
      </w:r>
      <w:r w:rsidRPr="008F608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значение</w:t>
      </w:r>
      <w:r w:rsidRPr="008F608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right</w:t>
      </w:r>
    </w:p>
    <w:p w14:paraId="1CE06CFD" w14:textId="77777777" w:rsidR="008F6089" w:rsidRDefault="008F6089" w:rsidP="008F608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68C1DCFB" w14:textId="77777777" w:rsidR="008F6089" w:rsidRDefault="008F6089" w:rsidP="008F608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.rule-2 {</w:t>
      </w:r>
    </w:p>
    <w:p w14:paraId="7047766D" w14:textId="77777777" w:rsidR="008F6089" w:rsidRDefault="008F6089" w:rsidP="008F608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text-align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: @align; // в этом месте произойдёт ошибка</w:t>
      </w:r>
    </w:p>
    <w:p w14:paraId="00972D5C" w14:textId="77777777" w:rsidR="008F6089" w:rsidRDefault="008F6089" w:rsidP="008F6089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42B3DC57" w14:textId="77777777" w:rsidR="008F6089" w:rsidRDefault="008F6089" w:rsidP="008F608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Если переменная объявлена и «внутри» правила, и «снаружи» — </w:t>
      </w:r>
      <w:proofErr w:type="spellStart"/>
      <w:r>
        <w:rPr>
          <w:rFonts w:ascii="Arial" w:hAnsi="Arial" w:cs="Arial"/>
          <w:color w:val="333333"/>
        </w:rPr>
        <w:t>Less</w:t>
      </w:r>
      <w:proofErr w:type="spellEnd"/>
      <w:r>
        <w:rPr>
          <w:rFonts w:ascii="Arial" w:hAnsi="Arial" w:cs="Arial"/>
          <w:color w:val="333333"/>
        </w:rPr>
        <w:t xml:space="preserve"> применит «внутреннее» значение.</w:t>
      </w:r>
    </w:p>
    <w:p w14:paraId="0918DF1C" w14:textId="77777777" w:rsidR="008F6089" w:rsidRPr="00E65389" w:rsidRDefault="008F6089" w:rsidP="008F608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E6538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@align: left;</w:t>
      </w:r>
    </w:p>
    <w:p w14:paraId="1A33EA86" w14:textId="77777777" w:rsidR="008F6089" w:rsidRPr="00E65389" w:rsidRDefault="008F6089" w:rsidP="008F608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54B8D6BE" w14:textId="77777777" w:rsidR="008F6089" w:rsidRPr="008F6089" w:rsidRDefault="008F6089" w:rsidP="008F608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8F608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.rule-1 {</w:t>
      </w:r>
    </w:p>
    <w:p w14:paraId="52131C7A" w14:textId="77777777" w:rsidR="008F6089" w:rsidRPr="008F6089" w:rsidRDefault="008F6089" w:rsidP="008F608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8F608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@align: right;</w:t>
      </w:r>
    </w:p>
    <w:p w14:paraId="42384BE9" w14:textId="77777777" w:rsidR="008F6089" w:rsidRPr="008F6089" w:rsidRDefault="008F6089" w:rsidP="008F608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8F608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text-align: @align; // text-align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задаётся</w:t>
      </w:r>
      <w:r w:rsidRPr="008F608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значение</w:t>
      </w:r>
      <w:r w:rsidRPr="008F608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right</w:t>
      </w:r>
    </w:p>
    <w:p w14:paraId="04C51073" w14:textId="77777777" w:rsidR="008F6089" w:rsidRPr="008F6089" w:rsidRDefault="008F6089" w:rsidP="008F608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8F608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}</w:t>
      </w:r>
    </w:p>
    <w:p w14:paraId="1714C759" w14:textId="77777777" w:rsidR="008F6089" w:rsidRPr="008F6089" w:rsidRDefault="008F6089" w:rsidP="008F608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13306452" w14:textId="77777777" w:rsidR="008F6089" w:rsidRPr="008F6089" w:rsidRDefault="008F6089" w:rsidP="008F608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8F608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.rule-2 {</w:t>
      </w:r>
    </w:p>
    <w:p w14:paraId="4285601A" w14:textId="77777777" w:rsidR="008F6089" w:rsidRPr="008F6089" w:rsidRDefault="008F6089" w:rsidP="008F608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8F608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text-align: @align; // text-align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задаётся</w:t>
      </w:r>
      <w:r w:rsidRPr="008F608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значение</w:t>
      </w:r>
      <w:r w:rsidRPr="008F608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left</w:t>
      </w:r>
    </w:p>
    <w:p w14:paraId="11C495C6" w14:textId="77777777" w:rsidR="008F6089" w:rsidRDefault="008F6089" w:rsidP="008F6089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3DB2759E" w14:textId="77777777" w:rsidR="008F6089" w:rsidRDefault="008F6089" w:rsidP="008F608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Таким образом можно «переопределять» глобальные переменные в локальном контексте.</w:t>
      </w:r>
    </w:p>
    <w:p w14:paraId="0256FA15" w14:textId="77777777" w:rsidR="008F6089" w:rsidRPr="008F6089" w:rsidRDefault="008F6089" w:rsidP="008F6089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8F6089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Цветовые функции, шаг 1</w:t>
      </w:r>
    </w:p>
    <w:p w14:paraId="5DC49646" w14:textId="77777777" w:rsidR="008F6089" w:rsidRPr="008F6089" w:rsidRDefault="008F6089" w:rsidP="008F6089">
      <w:pPr>
        <w:shd w:val="clear" w:color="auto" w:fill="FFFFFF"/>
        <w:spacing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F6089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0EB395D6" wp14:editId="1A87F3A2">
            <wp:extent cx="1996440" cy="1996440"/>
            <wp:effectExtent l="0" t="0" r="3810" b="3810"/>
            <wp:docPr id="1" name="Рисунок 1" descr="Комплементарные цвета на цветовом колес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мплементарные цвета на цветовом колес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E06F" w14:textId="77777777" w:rsidR="008F6089" w:rsidRPr="008F6089" w:rsidRDefault="008F6089" w:rsidP="008F6089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F60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Итак, мы задали базовый цвет для нашей схемы, от него мы будем отталкиваться при выборе других цветов. Давайте узнаем, как это сделать.</w:t>
      </w:r>
    </w:p>
    <w:p w14:paraId="173FED79" w14:textId="77777777" w:rsidR="008F6089" w:rsidRPr="008F6089" w:rsidRDefault="008F6089" w:rsidP="008F6089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F60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Все цвета модели </w:t>
      </w:r>
      <w:r w:rsidRPr="008F608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RGB</w:t>
      </w:r>
      <w:r w:rsidRPr="008F60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расположить на цветовом колесе, где они плавно переходят друг в друга.</w:t>
      </w:r>
    </w:p>
    <w:p w14:paraId="0A860B0F" w14:textId="77777777" w:rsidR="008F6089" w:rsidRPr="008F6089" w:rsidRDefault="008F6089" w:rsidP="008F6089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F60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 помощью </w:t>
      </w:r>
      <w:proofErr w:type="spellStart"/>
      <w:r w:rsidRPr="008F60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Less</w:t>
      </w:r>
      <w:proofErr w:type="spellEnd"/>
      <w:r w:rsidRPr="008F60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-функции </w:t>
      </w:r>
      <w:proofErr w:type="spellStart"/>
      <w:r w:rsidRPr="008F608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spin</w:t>
      </w:r>
      <w:proofErr w:type="spellEnd"/>
      <w:r w:rsidRPr="008F60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повернуть цветовое колесо на определённый угол относительно заданного цвета и получить новый цвет. Функция принимает два параметра, синтаксис её такой:</w:t>
      </w:r>
    </w:p>
    <w:p w14:paraId="5362F898" w14:textId="77777777" w:rsidR="008F6089" w:rsidRPr="008F6089" w:rsidRDefault="008F6089" w:rsidP="008F60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r w:rsidRPr="008F608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spin</w:t>
      </w:r>
      <w:proofErr w:type="spellEnd"/>
      <w:r w:rsidRPr="008F608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(цвет, </w:t>
      </w:r>
      <w:proofErr w:type="spellStart"/>
      <w:r w:rsidRPr="008F608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угол_поворота</w:t>
      </w:r>
      <w:proofErr w:type="spellEnd"/>
      <w:r w:rsidRPr="008F608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)</w:t>
      </w:r>
    </w:p>
    <w:p w14:paraId="16E7B743" w14:textId="77777777" w:rsidR="008F6089" w:rsidRPr="008F6089" w:rsidRDefault="008F6089" w:rsidP="008F6089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F60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Цвет можно задавать в любом цветовом формате. Значение угла может быть как положительным, так и отрицательным. При положительном угле функция повернёт колесо по часовой стрелке, при отрицательном — против. Примеры:</w:t>
      </w:r>
    </w:p>
    <w:p w14:paraId="526E4939" w14:textId="77777777" w:rsidR="008F6089" w:rsidRPr="008F6089" w:rsidRDefault="008F6089" w:rsidP="008F60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8F608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color</w:t>
      </w:r>
      <w:proofErr w:type="spellEnd"/>
      <w:r w:rsidRPr="008F608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8F608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spin</w:t>
      </w:r>
      <w:proofErr w:type="spellEnd"/>
      <w:r w:rsidRPr="008F608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8F608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red</w:t>
      </w:r>
      <w:proofErr w:type="spellEnd"/>
      <w:r w:rsidRPr="008F608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, 90); // цвет повернётся от красного на 90° по часовой</w:t>
      </w:r>
    </w:p>
    <w:p w14:paraId="6BFBFF46" w14:textId="77777777" w:rsidR="008F6089" w:rsidRPr="008F6089" w:rsidRDefault="008F6089" w:rsidP="008F60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r w:rsidRPr="008F608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border-color</w:t>
      </w:r>
      <w:proofErr w:type="spellEnd"/>
      <w:r w:rsidRPr="008F608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8F608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spin</w:t>
      </w:r>
      <w:proofErr w:type="spellEnd"/>
      <w:r w:rsidRPr="008F608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(#f0f, -45); // цвет на 45° от #f0f против часовой</w:t>
      </w:r>
    </w:p>
    <w:p w14:paraId="3D7D0C07" w14:textId="77777777" w:rsidR="008F6089" w:rsidRPr="008F6089" w:rsidRDefault="008F6089" w:rsidP="008F6089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F60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Противоположный цвет на колесе называется </w:t>
      </w:r>
      <w:r w:rsidRPr="008F6089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комплементарным</w:t>
      </w:r>
      <w:r w:rsidRPr="008F60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 находится под углом </w:t>
      </w:r>
      <w:r w:rsidRPr="008F608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180°</w:t>
      </w:r>
      <w:r w:rsidRPr="008F60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к заданному цвету. Комплементарные цвета используют для создания контраста.</w:t>
      </w:r>
    </w:p>
    <w:p w14:paraId="01433C18" w14:textId="77777777" w:rsidR="008F6089" w:rsidRPr="008F6089" w:rsidRDefault="008F6089" w:rsidP="008F6089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F60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Наш основной цвет находится в сине-фиолетовой области цветового круга. Давайте для него вычислим комплементарный цвет с помощью функции </w:t>
      </w:r>
      <w:proofErr w:type="spellStart"/>
      <w:r w:rsidRPr="008F608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spin</w:t>
      </w:r>
      <w:proofErr w:type="spellEnd"/>
      <w:r w:rsidRPr="008F60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0B650624" w14:textId="77777777" w:rsidR="00873D48" w:rsidRDefault="00873D48"/>
    <w:p w14:paraId="3DA94701" w14:textId="77777777" w:rsidR="00B42056" w:rsidRDefault="00B42056" w:rsidP="00B42056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Вложенные правила, шаг 1</w:t>
      </w:r>
    </w:p>
    <w:p w14:paraId="2215D1FC" w14:textId="77777777" w:rsidR="00B42056" w:rsidRPr="00B42056" w:rsidRDefault="00B42056" w:rsidP="00B42056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lastRenderedPageBreak/>
        <w:t xml:space="preserve">Отвлечёмся ненадолго от цвета и рассмотрим ещё одну замечательную особенность </w:t>
      </w:r>
      <w:proofErr w:type="spellStart"/>
      <w:r>
        <w:rPr>
          <w:rFonts w:ascii="Arial" w:hAnsi="Arial" w:cs="Arial"/>
          <w:color w:val="333333"/>
        </w:rPr>
        <w:t>Less</w:t>
      </w:r>
      <w:proofErr w:type="spellEnd"/>
      <w:r>
        <w:rPr>
          <w:rFonts w:ascii="Arial" w:hAnsi="Arial" w:cs="Arial"/>
          <w:color w:val="333333"/>
        </w:rPr>
        <w:t> — вложенные правила. Они позволяют избавиться от дублирования одинаковых названий в коде и делают его более структурированным. Например</w:t>
      </w:r>
      <w:r w:rsidRPr="00B42056">
        <w:rPr>
          <w:rFonts w:ascii="Arial" w:hAnsi="Arial" w:cs="Arial"/>
          <w:color w:val="333333"/>
          <w:lang w:val="en-US"/>
        </w:rPr>
        <w:t xml:space="preserve">, </w:t>
      </w:r>
      <w:r>
        <w:rPr>
          <w:rFonts w:ascii="Arial" w:hAnsi="Arial" w:cs="Arial"/>
          <w:color w:val="333333"/>
        </w:rPr>
        <w:t>вот</w:t>
      </w:r>
      <w:r w:rsidRPr="00B42056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такой</w:t>
      </w:r>
      <w:r w:rsidRPr="00B42056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код</w:t>
      </w:r>
      <w:r w:rsidRPr="00B42056">
        <w:rPr>
          <w:rFonts w:ascii="Arial" w:hAnsi="Arial" w:cs="Arial"/>
          <w:color w:val="333333"/>
          <w:lang w:val="en-US"/>
        </w:rPr>
        <w:t>:</w:t>
      </w:r>
    </w:p>
    <w:p w14:paraId="3A257FD2" w14:textId="77777777" w:rsidR="00B42056" w:rsidRPr="00B42056" w:rsidRDefault="00B42056" w:rsidP="00B420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B420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.super-class-name {</w:t>
      </w:r>
    </w:p>
    <w:p w14:paraId="4BA57BDF" w14:textId="77777777" w:rsidR="00B42056" w:rsidRPr="00B42056" w:rsidRDefault="00B42056" w:rsidP="00B420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B420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color: #ffffff;</w:t>
      </w:r>
    </w:p>
    <w:p w14:paraId="268DF906" w14:textId="77777777" w:rsidR="00B42056" w:rsidRPr="00B42056" w:rsidRDefault="00B42056" w:rsidP="00B420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B420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}</w:t>
      </w:r>
    </w:p>
    <w:p w14:paraId="2F971AF2" w14:textId="77777777" w:rsidR="00B42056" w:rsidRPr="00B42056" w:rsidRDefault="00B42056" w:rsidP="00B420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52F17F7E" w14:textId="77777777" w:rsidR="00B42056" w:rsidRPr="00B42056" w:rsidRDefault="00B42056" w:rsidP="00B420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B420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.super-class-name a {</w:t>
      </w:r>
    </w:p>
    <w:p w14:paraId="15B4ECDA" w14:textId="77777777" w:rsidR="00B42056" w:rsidRPr="00B42056" w:rsidRDefault="00B42056" w:rsidP="00B420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B420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text-decoration: none;</w:t>
      </w:r>
    </w:p>
    <w:p w14:paraId="58EF2622" w14:textId="77777777" w:rsidR="00B42056" w:rsidRPr="00B42056" w:rsidRDefault="00B42056" w:rsidP="00B420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B420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}</w:t>
      </w:r>
    </w:p>
    <w:p w14:paraId="6996D65E" w14:textId="77777777" w:rsidR="00B42056" w:rsidRPr="00B42056" w:rsidRDefault="00B42056" w:rsidP="00B420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5AAAC331" w14:textId="77777777" w:rsidR="00B42056" w:rsidRPr="00B42056" w:rsidRDefault="00B42056" w:rsidP="00B420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B420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.super-class-name a span {</w:t>
      </w:r>
    </w:p>
    <w:p w14:paraId="640F0FFB" w14:textId="77777777" w:rsidR="00B42056" w:rsidRDefault="00B42056" w:rsidP="00B420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 w:rsidRPr="00B420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font-size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: 1em;</w:t>
      </w:r>
    </w:p>
    <w:p w14:paraId="30E50094" w14:textId="77777777" w:rsidR="00B42056" w:rsidRDefault="00B42056" w:rsidP="00B42056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5C53F2EC" w14:textId="77777777" w:rsidR="00B42056" w:rsidRDefault="00B42056" w:rsidP="00B42056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можно более кратко и без повторов написать, используя вложенность:</w:t>
      </w:r>
    </w:p>
    <w:p w14:paraId="1B9B3AAD" w14:textId="77777777" w:rsidR="00B42056" w:rsidRPr="00B42056" w:rsidRDefault="00B42056" w:rsidP="00B420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B420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.super-class-name {</w:t>
      </w:r>
    </w:p>
    <w:p w14:paraId="2D26CAC0" w14:textId="77777777" w:rsidR="00B42056" w:rsidRPr="00B42056" w:rsidRDefault="00B42056" w:rsidP="00B420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B420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color: #ffffff;</w:t>
      </w:r>
    </w:p>
    <w:p w14:paraId="443D01AA" w14:textId="77777777" w:rsidR="00B42056" w:rsidRPr="00B42056" w:rsidRDefault="00B42056" w:rsidP="00B420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7375AF65" w14:textId="77777777" w:rsidR="00B42056" w:rsidRPr="00B42056" w:rsidRDefault="00B42056" w:rsidP="00B420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B420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a {</w:t>
      </w:r>
    </w:p>
    <w:p w14:paraId="04D6B154" w14:textId="77777777" w:rsidR="00B42056" w:rsidRPr="00B42056" w:rsidRDefault="00B42056" w:rsidP="00B420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B420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  text-decoration: none;</w:t>
      </w:r>
    </w:p>
    <w:p w14:paraId="3B5D8BE7" w14:textId="77777777" w:rsidR="00B42056" w:rsidRPr="00B42056" w:rsidRDefault="00B42056" w:rsidP="00B420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B420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  span {</w:t>
      </w:r>
    </w:p>
    <w:p w14:paraId="0ECCF317" w14:textId="77777777" w:rsidR="00B42056" w:rsidRDefault="00B42056" w:rsidP="00B420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 w:rsidRPr="00B420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   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font-size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: 1em;</w:t>
      </w:r>
    </w:p>
    <w:p w14:paraId="6796687C" w14:textId="77777777" w:rsidR="00B42056" w:rsidRDefault="00B42056" w:rsidP="00B420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  }</w:t>
      </w:r>
    </w:p>
    <w:p w14:paraId="1033408E" w14:textId="77777777" w:rsidR="00B42056" w:rsidRDefault="00B42056" w:rsidP="00B420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}</w:t>
      </w:r>
    </w:p>
    <w:p w14:paraId="19404375" w14:textId="77777777" w:rsidR="00B42056" w:rsidRDefault="00B42056" w:rsidP="00B42056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51689800" w14:textId="77777777" w:rsidR="00B42056" w:rsidRDefault="00B42056" w:rsidP="00B42056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То есть вложенные правила просто пишутся внутри других правил. Из цепочек вложенных правил </w:t>
      </w:r>
      <w:proofErr w:type="spellStart"/>
      <w:r>
        <w:rPr>
          <w:rFonts w:ascii="Arial" w:hAnsi="Arial" w:cs="Arial"/>
          <w:color w:val="333333"/>
        </w:rPr>
        <w:t>Less</w:t>
      </w:r>
      <w:proofErr w:type="spellEnd"/>
      <w:r>
        <w:rPr>
          <w:rFonts w:ascii="Arial" w:hAnsi="Arial" w:cs="Arial"/>
          <w:color w:val="333333"/>
        </w:rPr>
        <w:t xml:space="preserve"> сам составляет итоговые селекторы.</w:t>
      </w:r>
    </w:p>
    <w:p w14:paraId="349C1031" w14:textId="77777777" w:rsidR="00B42056" w:rsidRPr="00B42056" w:rsidRDefault="00B42056" w:rsidP="00B42056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B42056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Вложенные правила, шаг 2</w:t>
      </w:r>
    </w:p>
    <w:p w14:paraId="6225F99F" w14:textId="77777777" w:rsidR="00B42056" w:rsidRPr="00B42056" w:rsidRDefault="00B42056" w:rsidP="00B42056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B42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С помощью вложенных правил можно не только обращаться к дочерним элементам, но и составлять по частям комплексные названия классов. Например</w:t>
      </w:r>
      <w:r w:rsidRPr="00B4205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, </w:t>
      </w:r>
      <w:r w:rsidRPr="00B42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следующий</w:t>
      </w:r>
      <w:r w:rsidRPr="00B4205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B42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код</w:t>
      </w:r>
      <w:r w:rsidRPr="00B4205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14:paraId="65E63016" w14:textId="77777777" w:rsidR="00B42056" w:rsidRPr="00B42056" w:rsidRDefault="00B42056" w:rsidP="00B420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B420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.super-button-red {</w:t>
      </w:r>
    </w:p>
    <w:p w14:paraId="4ACFA857" w14:textId="77777777" w:rsidR="00B42056" w:rsidRPr="00B42056" w:rsidRDefault="00B42056" w:rsidP="00B420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B420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color: red;</w:t>
      </w:r>
    </w:p>
    <w:p w14:paraId="1B79DE1C" w14:textId="77777777" w:rsidR="00B42056" w:rsidRPr="00B42056" w:rsidRDefault="00B42056" w:rsidP="00B420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B420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2D4A9D1B" w14:textId="77777777" w:rsidR="00B42056" w:rsidRPr="00B42056" w:rsidRDefault="00B42056" w:rsidP="00B420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2279F2D9" w14:textId="77777777" w:rsidR="00B42056" w:rsidRPr="00B42056" w:rsidRDefault="00B42056" w:rsidP="00B420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B420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.super-button-blue {</w:t>
      </w:r>
    </w:p>
    <w:p w14:paraId="3B6620BC" w14:textId="77777777" w:rsidR="00B42056" w:rsidRPr="00E65389" w:rsidRDefault="00B42056" w:rsidP="00B420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B420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E6538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color: blue;</w:t>
      </w:r>
    </w:p>
    <w:p w14:paraId="5802A516" w14:textId="77777777" w:rsidR="00B42056" w:rsidRPr="00B42056" w:rsidRDefault="00B42056" w:rsidP="00B420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B420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78842032" w14:textId="77777777" w:rsidR="00B42056" w:rsidRPr="00B42056" w:rsidRDefault="00B42056" w:rsidP="00B42056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42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можно записать проще c помощью вложенных правил:</w:t>
      </w:r>
    </w:p>
    <w:p w14:paraId="7FD40AE2" w14:textId="77777777" w:rsidR="00B42056" w:rsidRPr="00B42056" w:rsidRDefault="00B42056" w:rsidP="00B420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B420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.super-button {</w:t>
      </w:r>
    </w:p>
    <w:p w14:paraId="04B26F86" w14:textId="77777777" w:rsidR="00B42056" w:rsidRPr="00B42056" w:rsidRDefault="00B42056" w:rsidP="00B420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B420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&amp;-red { color: red; }</w:t>
      </w:r>
    </w:p>
    <w:p w14:paraId="4C6D1F0D" w14:textId="77777777" w:rsidR="00B42056" w:rsidRPr="00B42056" w:rsidRDefault="00B42056" w:rsidP="00B420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114D187B" w14:textId="77777777" w:rsidR="00B42056" w:rsidRPr="00B42056" w:rsidRDefault="00B42056" w:rsidP="00B420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B420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B420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&amp;-</w:t>
      </w:r>
      <w:proofErr w:type="spellStart"/>
      <w:r w:rsidRPr="00B420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blue</w:t>
      </w:r>
      <w:proofErr w:type="spellEnd"/>
      <w:r w:rsidRPr="00B420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 </w:t>
      </w:r>
      <w:proofErr w:type="spellStart"/>
      <w:r w:rsidRPr="00B420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color</w:t>
      </w:r>
      <w:proofErr w:type="spellEnd"/>
      <w:r w:rsidRPr="00B420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B420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blue</w:t>
      </w:r>
      <w:proofErr w:type="spellEnd"/>
      <w:r w:rsidRPr="00B420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; }</w:t>
      </w:r>
    </w:p>
    <w:p w14:paraId="55B0E998" w14:textId="77777777" w:rsidR="00B42056" w:rsidRPr="00B42056" w:rsidRDefault="00B42056" w:rsidP="00B420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B420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7EFE4DEC" w14:textId="77777777" w:rsidR="00B42056" w:rsidRPr="00B42056" w:rsidRDefault="00B42056" w:rsidP="00B42056">
      <w:pPr>
        <w:shd w:val="clear" w:color="auto" w:fill="FFFFFF"/>
        <w:spacing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42056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6C9A4CDD" wp14:editId="7683B145">
            <wp:extent cx="1996440" cy="1996440"/>
            <wp:effectExtent l="0" t="0" r="3810" b="3810"/>
            <wp:docPr id="2" name="Рисунок 2" descr="Смещённый на 60 градусов цвет на цветовом колес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мещённый на 60 градусов цвет на цветовом колес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0518A" w14:textId="77777777" w:rsidR="00B42056" w:rsidRPr="00B42056" w:rsidRDefault="00B42056" w:rsidP="00B42056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42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То есть, если перед вложенным правилом поставить амперсанд </w:t>
      </w:r>
      <w:r w:rsidRPr="00B4205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&amp;</w:t>
      </w:r>
      <w:r w:rsidRPr="00B42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 оно станет </w:t>
      </w:r>
      <w:r w:rsidRPr="00B42056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родственным</w:t>
      </w:r>
      <w:r w:rsidRPr="00B42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родительскому, и </w:t>
      </w:r>
      <w:proofErr w:type="spellStart"/>
      <w:r w:rsidRPr="00B42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Less</w:t>
      </w:r>
      <w:proofErr w:type="spellEnd"/>
      <w:r w:rsidRPr="00B42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подставит родительский селектор вместо амперсанда.</w:t>
      </w:r>
    </w:p>
    <w:p w14:paraId="10451040" w14:textId="77777777" w:rsidR="00B42056" w:rsidRPr="00B42056" w:rsidRDefault="00B42056" w:rsidP="00B42056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42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Воспользуемся этой особенностью для структурирования кода нашей цветовой схемы. Создадим второй цвет палитры — яркий акцентный цвет ошибки, повернув цветовое колесо на </w:t>
      </w:r>
      <w:r w:rsidRPr="00B4205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60°</w:t>
      </w:r>
      <w:r w:rsidRPr="00B42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 часовой стрелке относительно базового, чтобы цвет сместился в красную область.</w:t>
      </w:r>
    </w:p>
    <w:p w14:paraId="448D1721" w14:textId="77777777" w:rsidR="00B42056" w:rsidRPr="00B42056" w:rsidRDefault="00B42056" w:rsidP="00B42056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42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Сохраним полученный цвет в переменной и зададим с её помощью фон второго контейнера.</w:t>
      </w:r>
    </w:p>
    <w:p w14:paraId="73BD2972" w14:textId="77777777" w:rsidR="00B42056" w:rsidRDefault="00B42056"/>
    <w:p w14:paraId="3AEC0029" w14:textId="77777777" w:rsidR="00D11323" w:rsidRPr="00D11323" w:rsidRDefault="00D11323" w:rsidP="00D11323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D11323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Математические операции, шаг 1</w:t>
      </w:r>
    </w:p>
    <w:p w14:paraId="0ACF0794" w14:textId="77777777" w:rsidR="00D11323" w:rsidRPr="00D11323" w:rsidRDefault="00D11323" w:rsidP="00D11323">
      <w:pPr>
        <w:shd w:val="clear" w:color="auto" w:fill="FFFFFF"/>
        <w:spacing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323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35348EFD" wp14:editId="3C5E618B">
            <wp:extent cx="1996440" cy="1996440"/>
            <wp:effectExtent l="0" t="0" r="3810" b="3810"/>
            <wp:docPr id="3" name="Рисунок 3" descr="Два смещённых на 60 градусов цвета на цветовом колес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ва смещённых на 60 градусов цвета на цветовом колес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274B5" w14:textId="77777777" w:rsidR="00D11323" w:rsidRPr="00D11323" w:rsidRDefault="00D11323" w:rsidP="00D11323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3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Теперь давайте создадим третий цвет. Его «сдвинем» по кругу на </w:t>
      </w:r>
      <w:r w:rsidRPr="00D1132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60°</w:t>
      </w:r>
      <w:r w:rsidRPr="00D113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другую сторону от основного. Он светлее и будет использоваться для выделения второстепенной информации и элементов.</w:t>
      </w:r>
    </w:p>
    <w:p w14:paraId="33242995" w14:textId="77777777" w:rsidR="00D11323" w:rsidRPr="00D11323" w:rsidRDefault="00D11323" w:rsidP="00D11323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3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«сдвинуть» цвет против часовой стрелки, нужно в функцию </w:t>
      </w:r>
      <w:proofErr w:type="spellStart"/>
      <w:r w:rsidRPr="00D1132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spin</w:t>
      </w:r>
      <w:proofErr w:type="spellEnd"/>
      <w:r w:rsidRPr="00D113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передать отрицательное значение переменной </w:t>
      </w:r>
      <w:r w:rsidRPr="00D1132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@distance</w:t>
      </w:r>
      <w:r w:rsidRPr="00D113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0D5C0D34" w14:textId="77777777" w:rsidR="00D11323" w:rsidRPr="00D11323" w:rsidRDefault="00D11323" w:rsidP="00D11323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3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Над любыми численными значениями в </w:t>
      </w:r>
      <w:proofErr w:type="spellStart"/>
      <w:r w:rsidRPr="00D113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Less</w:t>
      </w:r>
      <w:proofErr w:type="spellEnd"/>
      <w:r w:rsidRPr="00D113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-коде можно произвести математические операции сложения, вычитания, умножения или деления:</w:t>
      </w:r>
    </w:p>
    <w:p w14:paraId="1F732FBA" w14:textId="77777777" w:rsidR="00D11323" w:rsidRPr="00D11323" w:rsidRDefault="00D11323" w:rsidP="00D113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1132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padding-top: 10px + 20; // = 30px</w:t>
      </w:r>
    </w:p>
    <w:p w14:paraId="20FAB004" w14:textId="77777777" w:rsidR="00D11323" w:rsidRPr="00D11323" w:rsidRDefault="00D11323" w:rsidP="00D113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1132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padding-bottom: 100px - 50; // = 50px</w:t>
      </w:r>
    </w:p>
    <w:p w14:paraId="4C3F3AD5" w14:textId="77777777" w:rsidR="00D11323" w:rsidRPr="00D11323" w:rsidRDefault="00D11323" w:rsidP="00D113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1132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font-size: 2em * 2; // = 4em</w:t>
      </w:r>
    </w:p>
    <w:p w14:paraId="30C0CBC1" w14:textId="77777777" w:rsidR="00D11323" w:rsidRPr="00D11323" w:rsidRDefault="00D11323" w:rsidP="00D113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1132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left: 50% / 2; // 25%</w:t>
      </w:r>
    </w:p>
    <w:p w14:paraId="6F5584CD" w14:textId="77777777" w:rsidR="00D11323" w:rsidRPr="00D11323" w:rsidRDefault="00D11323" w:rsidP="00D11323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D113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Less</w:t>
      </w:r>
      <w:proofErr w:type="spellEnd"/>
      <w:r w:rsidRPr="00D113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выполнит математическую операцию и вернёт в CSS уже вычисленное значение. Единицы измерения всегда берутся от первого параметра в выражении.</w:t>
      </w:r>
    </w:p>
    <w:p w14:paraId="3ED49692" w14:textId="77777777" w:rsidR="00D11323" w:rsidRPr="00D11323" w:rsidRDefault="00D11323" w:rsidP="00D11323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3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вычислить отрицательное значение </w:t>
      </w:r>
      <w:r w:rsidRPr="00D1132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@distance</w:t>
      </w:r>
      <w:r w:rsidRPr="00D113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просто умножим переменную на </w:t>
      </w:r>
      <w:r w:rsidRPr="00D1132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-1</w:t>
      </w:r>
      <w:r w:rsidRPr="00D113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7CA140AB" w14:textId="77777777" w:rsidR="00D11323" w:rsidRPr="00D11323" w:rsidRDefault="00D11323" w:rsidP="00D11323">
      <w:pPr>
        <w:pBdr>
          <w:top w:val="single" w:sz="6" w:space="18" w:color="4EB543"/>
          <w:left w:val="single" w:sz="6" w:space="18" w:color="4EB543"/>
          <w:bottom w:val="single" w:sz="6" w:space="15" w:color="4EB543"/>
          <w:right w:val="single" w:sz="6" w:space="18" w:color="4EB543"/>
        </w:pBd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3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 выражениях </w:t>
      </w:r>
      <w:proofErr w:type="spellStart"/>
      <w:r w:rsidRPr="00D113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Less</w:t>
      </w:r>
      <w:proofErr w:type="spellEnd"/>
      <w:r w:rsidRPr="00D113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 обеих сторон операторов </w:t>
      </w:r>
      <w:r w:rsidRPr="00D1132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+</w:t>
      </w:r>
      <w:r w:rsidRPr="00D113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D1132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-</w:t>
      </w:r>
      <w:r w:rsidRPr="00D113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необходимы пробелы. Так мы не допустим синтаксической двусмысленности. Без пробелов символ </w:t>
      </w:r>
      <w:r w:rsidRPr="00D1132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-</w:t>
      </w:r>
      <w:r w:rsidRPr="00D113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одновременно может быть интерпретирован и как оператор вычитания, </w:t>
      </w:r>
      <w:r w:rsidRPr="00D113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и как часть ключевого слова (например, в </w:t>
      </w:r>
      <w:proofErr w:type="spellStart"/>
      <w:r w:rsidRPr="00D1132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inline-block</w:t>
      </w:r>
      <w:proofErr w:type="spellEnd"/>
      <w:r w:rsidRPr="00D113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 Операторы </w:t>
      </w:r>
      <w:r w:rsidRPr="00D1132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*</w:t>
      </w:r>
      <w:r w:rsidRPr="00D113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D1132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/</w:t>
      </w:r>
      <w:r w:rsidRPr="00D113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использовать без пробелов вокруг них, однако обычно их тоже выделяют пробелами для единообразия в коде.</w:t>
      </w:r>
      <w:r w:rsidRPr="00D113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Корнями это требование уходит в CSS и его синтаксис, который полностью поддерживается в </w:t>
      </w:r>
      <w:proofErr w:type="spellStart"/>
      <w:r w:rsidRPr="00D113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Less</w:t>
      </w:r>
      <w:proofErr w:type="spellEnd"/>
      <w:r w:rsidRPr="00D113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Подробнее о синтаксисе выражений в CSS читайте в </w:t>
      </w:r>
      <w:hyperlink r:id="rId10" w:anchor="calc-syntax" w:tgtFrame="_blank" w:history="1">
        <w:r w:rsidRPr="00D11323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спецификации</w:t>
        </w:r>
      </w:hyperlink>
      <w:r w:rsidRPr="00D113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513AD3F6" w14:textId="77777777" w:rsidR="00D11323" w:rsidRDefault="00D11323"/>
    <w:p w14:paraId="58E25750" w14:textId="77777777" w:rsidR="00D11323" w:rsidRPr="00D11323" w:rsidRDefault="00D11323" w:rsidP="00D11323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D11323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Математические операции, шаг 2</w:t>
      </w:r>
    </w:p>
    <w:p w14:paraId="7E3C74D2" w14:textId="77777777" w:rsidR="00D11323" w:rsidRPr="00D11323" w:rsidRDefault="00D11323" w:rsidP="00D11323">
      <w:pPr>
        <w:shd w:val="clear" w:color="auto" w:fill="FFFFFF"/>
        <w:spacing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323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0BD0DEFA" wp14:editId="6706C940">
            <wp:extent cx="1996440" cy="1996440"/>
            <wp:effectExtent l="0" t="0" r="3810" b="3810"/>
            <wp:docPr id="4" name="Рисунок 4" descr="Набор смещённых цветов на цветовом колес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абор смещённых цветов на цветовом колес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A978B" w14:textId="77777777" w:rsidR="00D11323" w:rsidRPr="00D11323" w:rsidRDefault="00D11323" w:rsidP="00D11323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3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Осталось добавить ещё два цвета. Чтобы их вычислить, мы «повернём» круг на двойное расстояние </w:t>
      </w:r>
      <w:r w:rsidRPr="00D1132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@distance</w:t>
      </w:r>
      <w:r w:rsidRPr="00D113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от базового цвета в обе стороны.</w:t>
      </w:r>
    </w:p>
    <w:p w14:paraId="5E74A80E" w14:textId="77777777" w:rsidR="00D11323" w:rsidRPr="00D11323" w:rsidRDefault="00D11323" w:rsidP="00D11323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3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Получившиеся цвета будут комплементарными по отношению к инфо-цвету и цвету ошибки. Это именно то, что нужно: к примеру, по смыслу цвет ошибки полностью противоположен цвету успеха, поэтому они должны быть максимально контрастны.</w:t>
      </w:r>
    </w:p>
    <w:p w14:paraId="3C6004F7" w14:textId="77777777" w:rsidR="00D11323" w:rsidRPr="00D11323" w:rsidRDefault="00D11323" w:rsidP="00D11323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3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Из математических операций используем умножение дистанции на </w:t>
      </w:r>
      <w:r w:rsidRPr="00D1132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2</w:t>
      </w:r>
      <w:r w:rsidRPr="00D113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4AAB5671" w14:textId="77777777" w:rsidR="00A85A18" w:rsidRDefault="00A85A18" w:rsidP="00A85A18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Математические операции, шаг 3</w:t>
      </w:r>
    </w:p>
    <w:p w14:paraId="2A1FF74E" w14:textId="77777777" w:rsidR="00A85A18" w:rsidRDefault="00A85A18" w:rsidP="00A85A18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 теперь, когда палитра цветов построена, можно немного «поиграть» </w:t>
      </w:r>
      <w:del w:id="1" w:author="Unknown">
        <w:r>
          <w:rPr>
            <w:rFonts w:ascii="Arial" w:hAnsi="Arial" w:cs="Arial"/>
            <w:color w:val="333333"/>
          </w:rPr>
          <w:delText>со шрифтами</w:delText>
        </w:r>
      </w:del>
      <w:r>
        <w:rPr>
          <w:rFonts w:ascii="Arial" w:hAnsi="Arial" w:cs="Arial"/>
          <w:color w:val="333333"/>
        </w:rPr>
        <w:t> с базовым цветом и посмотреть, как вместе с ним будут меняться остальные.</w:t>
      </w:r>
    </w:p>
    <w:p w14:paraId="275F4567" w14:textId="77777777" w:rsidR="00A85A18" w:rsidRDefault="00A85A18" w:rsidP="00A85A1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этого давайте просто поменяем параметры в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RGB</w:t>
      </w:r>
      <w:r>
        <w:rPr>
          <w:rFonts w:ascii="Arial" w:hAnsi="Arial" w:cs="Arial"/>
          <w:color w:val="333333"/>
        </w:rPr>
        <w:t>-записи цвета в переменной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@base-color</w:t>
      </w:r>
      <w:r>
        <w:rPr>
          <w:rFonts w:ascii="Arial" w:hAnsi="Arial" w:cs="Arial"/>
          <w:color w:val="333333"/>
        </w:rPr>
        <w:t> математическими операциями. Кстати, к значению цвета «целиком» тоже можно применять операции. В случае суммы числа и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RGB</w:t>
      </w:r>
      <w:r>
        <w:rPr>
          <w:rFonts w:ascii="Arial" w:hAnsi="Arial" w:cs="Arial"/>
          <w:color w:val="333333"/>
        </w:rPr>
        <w:t>-записи цвета слагаемое будет прибавляться к каждому цветовому каналу одновременно:</w:t>
      </w:r>
    </w:p>
    <w:p w14:paraId="0CF640A3" w14:textId="77777777" w:rsidR="00A85A18" w:rsidRDefault="00A85A18" w:rsidP="00A85A18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rgb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(10, 10, 10) + 10</w:t>
      </w:r>
    </w:p>
    <w:p w14:paraId="5E1A53E0" w14:textId="77777777" w:rsidR="00A85A18" w:rsidRDefault="00A85A18" w:rsidP="00A85A18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3310AE17" w14:textId="77777777" w:rsidR="00A85A18" w:rsidRDefault="00A85A18" w:rsidP="00A85A18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// то же самое, что</w:t>
      </w:r>
    </w:p>
    <w:p w14:paraId="21F3698C" w14:textId="77777777" w:rsidR="00A85A18" w:rsidRDefault="00A85A18" w:rsidP="00A85A18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1224D463" w14:textId="77777777" w:rsidR="00A85A18" w:rsidRDefault="00A85A18" w:rsidP="00A85A18">
      <w:pPr>
        <w:pStyle w:val="HTML0"/>
        <w:shd w:val="clear" w:color="auto" w:fill="F8F8F8"/>
        <w:spacing w:before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rgb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(20, 20, 20)</w:t>
      </w:r>
    </w:p>
    <w:p w14:paraId="29F49A1B" w14:textId="77777777" w:rsidR="00D11323" w:rsidRDefault="00D11323"/>
    <w:p w14:paraId="27C8C3DE" w14:textId="77777777" w:rsidR="00A85A18" w:rsidRDefault="00A85A18" w:rsidP="00A85A18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Цветовые функции, шаг 2</w:t>
      </w:r>
    </w:p>
    <w:p w14:paraId="5C0EEF1E" w14:textId="77777777" w:rsidR="00A85A18" w:rsidRDefault="00A85A18" w:rsidP="00A85A18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Продолжим создавать библиотеку компонентов: с помощью цветов из разработанной палитры зададим состояния кнопок. И по ходу дела разберём другие функции </w:t>
      </w:r>
      <w:proofErr w:type="spellStart"/>
      <w:r>
        <w:rPr>
          <w:rFonts w:ascii="Arial" w:hAnsi="Arial" w:cs="Arial"/>
          <w:color w:val="333333"/>
        </w:rPr>
        <w:t>Less</w:t>
      </w:r>
      <w:proofErr w:type="spellEnd"/>
      <w:r>
        <w:rPr>
          <w:rFonts w:ascii="Arial" w:hAnsi="Arial" w:cs="Arial"/>
          <w:color w:val="333333"/>
        </w:rPr>
        <w:t xml:space="preserve"> для работы с цветом.</w:t>
      </w:r>
    </w:p>
    <w:p w14:paraId="43F83913" w14:textId="77777777" w:rsidR="00A85A18" w:rsidRDefault="00A85A18" w:rsidP="00A85A1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Сначала зададим базовый цвет для фона кнопок и добавим его вариации по наведению и нажатию на кнопку. По наведению будем делать кнопку чуть светлее, а в момент нажатия — темнее. Для этого воспользуемся </w:t>
      </w:r>
      <w:proofErr w:type="spellStart"/>
      <w:r>
        <w:rPr>
          <w:rFonts w:ascii="Arial" w:hAnsi="Arial" w:cs="Arial"/>
          <w:color w:val="333333"/>
        </w:rPr>
        <w:t>Less</w:t>
      </w:r>
      <w:proofErr w:type="spellEnd"/>
      <w:r>
        <w:rPr>
          <w:rFonts w:ascii="Arial" w:hAnsi="Arial" w:cs="Arial"/>
          <w:color w:val="333333"/>
        </w:rPr>
        <w:t>-функциями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lighten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darken</w:t>
      </w:r>
      <w:proofErr w:type="spellEnd"/>
      <w:r>
        <w:rPr>
          <w:rFonts w:ascii="Arial" w:hAnsi="Arial" w:cs="Arial"/>
          <w:color w:val="333333"/>
        </w:rPr>
        <w:t>. Их синтаксис одинаковый:</w:t>
      </w:r>
    </w:p>
    <w:p w14:paraId="24B26C50" w14:textId="77777777" w:rsidR="00A85A18" w:rsidRPr="00A85A18" w:rsidRDefault="00A85A18" w:rsidP="00A85A18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A85A18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color: lighten(red, 50%); //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светлее</w:t>
      </w:r>
      <w:r w:rsidRPr="00A85A18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red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на</w:t>
      </w:r>
      <w:r w:rsidRPr="00A85A18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50%</w:t>
      </w:r>
    </w:p>
    <w:p w14:paraId="6BF20DCE" w14:textId="77777777" w:rsidR="00A85A18" w:rsidRPr="00A85A18" w:rsidRDefault="00A85A18" w:rsidP="00A85A18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A85A18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color: darken(blue, 25%); //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темнее</w:t>
      </w:r>
      <w:r w:rsidRPr="00A85A18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blue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на</w:t>
      </w:r>
      <w:r w:rsidRPr="00A85A18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25%</w:t>
      </w:r>
    </w:p>
    <w:p w14:paraId="40088262" w14:textId="77777777" w:rsidR="00A85A18" w:rsidRDefault="00A85A18" w:rsidP="00A85A1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Второе значение задаётся в процентах от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0%</w:t>
      </w:r>
      <w:r>
        <w:rPr>
          <w:rFonts w:ascii="Arial" w:hAnsi="Arial" w:cs="Arial"/>
          <w:color w:val="333333"/>
        </w:rPr>
        <w:t> до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100%</w:t>
      </w:r>
      <w:r>
        <w:rPr>
          <w:rFonts w:ascii="Arial" w:hAnsi="Arial" w:cs="Arial"/>
          <w:color w:val="333333"/>
        </w:rPr>
        <w:t>. При задании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100%</w:t>
      </w:r>
      <w:r>
        <w:rPr>
          <w:rFonts w:ascii="Arial" w:hAnsi="Arial" w:cs="Arial"/>
          <w:color w:val="333333"/>
        </w:rPr>
        <w:t> в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lighten</w:t>
      </w:r>
      <w:proofErr w:type="spellEnd"/>
      <w:r>
        <w:rPr>
          <w:rFonts w:ascii="Arial" w:hAnsi="Arial" w:cs="Arial"/>
          <w:color w:val="333333"/>
        </w:rPr>
        <w:t> функция возвращает полностью белый цвет, а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100%</w:t>
      </w:r>
      <w:r>
        <w:rPr>
          <w:rFonts w:ascii="Arial" w:hAnsi="Arial" w:cs="Arial"/>
          <w:color w:val="333333"/>
        </w:rPr>
        <w:t> для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darken</w:t>
      </w:r>
      <w:proofErr w:type="spellEnd"/>
      <w:r>
        <w:rPr>
          <w:rFonts w:ascii="Arial" w:hAnsi="Arial" w:cs="Arial"/>
          <w:color w:val="333333"/>
        </w:rPr>
        <w:t> — полностью чёрный. То есть эти функции «смешивают» заданный цвет с белым или чёрным.</w:t>
      </w:r>
    </w:p>
    <w:p w14:paraId="217ECED5" w14:textId="77777777" w:rsidR="00A85A18" w:rsidRDefault="00A85A18" w:rsidP="00A85A1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Итак, давайте зададим кнопкам нужные цвета и снова воспользуемся вложенными правилами. Чтобы задать смену цвета и для демонстрационного класса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btn-hover</w:t>
      </w:r>
      <w:proofErr w:type="spellEnd"/>
      <w:r>
        <w:rPr>
          <w:rFonts w:ascii="Arial" w:hAnsi="Arial" w:cs="Arial"/>
          <w:color w:val="333333"/>
        </w:rPr>
        <w:t xml:space="preserve">, и для </w:t>
      </w:r>
      <w:proofErr w:type="spellStart"/>
      <w:r>
        <w:rPr>
          <w:rFonts w:ascii="Arial" w:hAnsi="Arial" w:cs="Arial"/>
          <w:color w:val="333333"/>
        </w:rPr>
        <w:t>псевдокласса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btn:hover</w:t>
      </w:r>
      <w:proofErr w:type="spellEnd"/>
      <w:r>
        <w:rPr>
          <w:rFonts w:ascii="Arial" w:hAnsi="Arial" w:cs="Arial"/>
          <w:color w:val="333333"/>
        </w:rPr>
        <w:t>, нужно прописать вложенные правила в </w:t>
      </w:r>
      <w:proofErr w:type="spellStart"/>
      <w:r>
        <w:rPr>
          <w:rFonts w:ascii="Arial" w:hAnsi="Arial" w:cs="Arial"/>
          <w:color w:val="333333"/>
        </w:rPr>
        <w:t>Less</w:t>
      </w:r>
      <w:proofErr w:type="spellEnd"/>
      <w:r>
        <w:rPr>
          <w:rFonts w:ascii="Arial" w:hAnsi="Arial" w:cs="Arial"/>
          <w:color w:val="333333"/>
        </w:rPr>
        <w:t xml:space="preserve"> так:</w:t>
      </w:r>
    </w:p>
    <w:p w14:paraId="18D18411" w14:textId="77777777" w:rsidR="00A85A18" w:rsidRPr="00A85A18" w:rsidRDefault="00A85A18" w:rsidP="00A85A18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A85A18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</w:t>
      </w:r>
      <w:proofErr w:type="spellStart"/>
      <w:r w:rsidRPr="00A85A18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btn</w:t>
      </w:r>
      <w:proofErr w:type="spellEnd"/>
      <w:r w:rsidRPr="00A85A18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{</w:t>
      </w:r>
    </w:p>
    <w:p w14:paraId="38C44CFA" w14:textId="77777777" w:rsidR="00A85A18" w:rsidRPr="00A85A18" w:rsidRDefault="00A85A18" w:rsidP="00A85A18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A85A18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&amp;-hover,</w:t>
      </w:r>
    </w:p>
    <w:p w14:paraId="5DC9F3A0" w14:textId="77777777" w:rsidR="00A85A18" w:rsidRPr="00A85A18" w:rsidRDefault="00A85A18" w:rsidP="00A85A18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A85A18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&amp;:hover {</w:t>
      </w:r>
    </w:p>
    <w:p w14:paraId="2794350A" w14:textId="77777777" w:rsidR="00A85A18" w:rsidRPr="00A85A18" w:rsidRDefault="00A85A18" w:rsidP="00A85A18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A85A18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  color: red;</w:t>
      </w:r>
    </w:p>
    <w:p w14:paraId="7BC39A65" w14:textId="77777777" w:rsidR="00A85A18" w:rsidRDefault="00A85A18" w:rsidP="00A85A18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 w:rsidRPr="00A85A18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1A0705C3" w14:textId="77777777" w:rsidR="00A85A18" w:rsidRDefault="00A85A18" w:rsidP="00A85A18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1A74C111" w14:textId="77777777" w:rsidR="00A85A18" w:rsidRDefault="00A85A18" w:rsidP="00A85A1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Этот </w:t>
      </w:r>
      <w:proofErr w:type="spellStart"/>
      <w:r>
        <w:rPr>
          <w:rFonts w:ascii="Arial" w:hAnsi="Arial" w:cs="Arial"/>
          <w:color w:val="333333"/>
        </w:rPr>
        <w:t>Less</w:t>
      </w:r>
      <w:proofErr w:type="spellEnd"/>
      <w:r>
        <w:rPr>
          <w:rFonts w:ascii="Arial" w:hAnsi="Arial" w:cs="Arial"/>
          <w:color w:val="333333"/>
        </w:rPr>
        <w:t xml:space="preserve"> преобразуется в следующий CSS:</w:t>
      </w:r>
    </w:p>
    <w:p w14:paraId="0C1F57A3" w14:textId="77777777" w:rsidR="00A85A18" w:rsidRPr="00A85A18" w:rsidRDefault="00A85A18" w:rsidP="00A85A18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A85A18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</w:t>
      </w:r>
      <w:proofErr w:type="spellStart"/>
      <w:r w:rsidRPr="00A85A18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btn</w:t>
      </w:r>
      <w:proofErr w:type="spellEnd"/>
      <w:r w:rsidRPr="00A85A18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-hover,</w:t>
      </w:r>
    </w:p>
    <w:p w14:paraId="2971AD02" w14:textId="77777777" w:rsidR="00A85A18" w:rsidRPr="00A85A18" w:rsidRDefault="00A85A18" w:rsidP="00A85A18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A85A18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</w:t>
      </w:r>
      <w:proofErr w:type="spellStart"/>
      <w:r w:rsidRPr="00A85A18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btn:hover</w:t>
      </w:r>
      <w:proofErr w:type="spellEnd"/>
      <w:r w:rsidRPr="00A85A18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{</w:t>
      </w:r>
    </w:p>
    <w:p w14:paraId="0906E053" w14:textId="77777777" w:rsidR="00A85A18" w:rsidRPr="00A85A18" w:rsidRDefault="00A85A18" w:rsidP="00A85A18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A85A18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lastRenderedPageBreak/>
        <w:t xml:space="preserve">  color: red;</w:t>
      </w:r>
    </w:p>
    <w:p w14:paraId="67D88546" w14:textId="77777777" w:rsidR="00A85A18" w:rsidRDefault="00A85A18" w:rsidP="00A85A18">
      <w:pPr>
        <w:pStyle w:val="HTML0"/>
        <w:shd w:val="clear" w:color="auto" w:fill="F8F8F8"/>
        <w:spacing w:before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787DC650" w14:textId="77777777" w:rsidR="00A85A18" w:rsidRDefault="00A85A18"/>
    <w:p w14:paraId="0C2DDCE2" w14:textId="77777777" w:rsidR="00912A07" w:rsidRDefault="00912A07" w:rsidP="00912A07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Цветовые функции, шаг 3</w:t>
      </w:r>
    </w:p>
    <w:p w14:paraId="567F7A48" w14:textId="77777777" w:rsidR="00912A07" w:rsidRDefault="00912A07" w:rsidP="00912A07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Ещё две </w:t>
      </w:r>
      <w:proofErr w:type="spellStart"/>
      <w:r>
        <w:rPr>
          <w:rFonts w:ascii="Arial" w:hAnsi="Arial" w:cs="Arial"/>
          <w:color w:val="333333"/>
        </w:rPr>
        <w:t>Less</w:t>
      </w:r>
      <w:proofErr w:type="spellEnd"/>
      <w:r>
        <w:rPr>
          <w:rFonts w:ascii="Arial" w:hAnsi="Arial" w:cs="Arial"/>
          <w:color w:val="333333"/>
        </w:rPr>
        <w:t>-функции для работы с цветом: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saturate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desaturate</w:t>
      </w:r>
      <w:proofErr w:type="spellEnd"/>
      <w:r>
        <w:rPr>
          <w:rFonts w:ascii="Arial" w:hAnsi="Arial" w:cs="Arial"/>
          <w:color w:val="333333"/>
        </w:rPr>
        <w:t>. Они увеличивают и уменьшают насыщенность заданного цвета. Их синтаксис такой же как и у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lighten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/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darken</w:t>
      </w:r>
      <w:proofErr w:type="spellEnd"/>
      <w:r>
        <w:rPr>
          <w:rFonts w:ascii="Arial" w:hAnsi="Arial" w:cs="Arial"/>
          <w:color w:val="333333"/>
        </w:rPr>
        <w:t>:</w:t>
      </w:r>
    </w:p>
    <w:p w14:paraId="7382EE20" w14:textId="77777777" w:rsidR="00912A07" w:rsidRPr="00912A07" w:rsidRDefault="00912A07" w:rsidP="00912A0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912A0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color: saturate(green, 20%); // green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насыщеннее</w:t>
      </w:r>
      <w:r w:rsidRPr="00912A0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на</w:t>
      </w:r>
      <w:r w:rsidRPr="00912A0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20%</w:t>
      </w:r>
    </w:p>
    <w:p w14:paraId="00F636E4" w14:textId="77777777" w:rsidR="00912A07" w:rsidRPr="00912A07" w:rsidRDefault="00912A07" w:rsidP="00912A07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912A0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color: desaturate(blue, 50%); // blue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бледнее</w:t>
      </w:r>
      <w:r w:rsidRPr="00912A0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на</w:t>
      </w:r>
      <w:r w:rsidRPr="00912A0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50%</w:t>
      </w:r>
    </w:p>
    <w:p w14:paraId="00A486A6" w14:textId="77777777" w:rsidR="00912A07" w:rsidRDefault="00912A07" w:rsidP="00912A07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Функцию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desaturate</w:t>
      </w:r>
      <w:proofErr w:type="spellEnd"/>
      <w:r>
        <w:rPr>
          <w:rFonts w:ascii="Arial" w:hAnsi="Arial" w:cs="Arial"/>
          <w:color w:val="333333"/>
        </w:rPr>
        <w:t> мы используем для создания стиля «отключённой» кнопки. Совместно с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desaturate</w:t>
      </w:r>
      <w:proofErr w:type="spellEnd"/>
      <w:r>
        <w:rPr>
          <w:rFonts w:ascii="Arial" w:hAnsi="Arial" w:cs="Arial"/>
          <w:color w:val="333333"/>
        </w:rPr>
        <w:t> воспользуемся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lighten</w:t>
      </w:r>
      <w:proofErr w:type="spellEnd"/>
      <w:r>
        <w:rPr>
          <w:rFonts w:ascii="Arial" w:hAnsi="Arial" w:cs="Arial"/>
          <w:color w:val="333333"/>
        </w:rPr>
        <w:t>, чтобы сделать кнопку бледной и светлой. Одновременно функции цвета можно использовать так:</w:t>
      </w:r>
    </w:p>
    <w:p w14:paraId="42CE3C2A" w14:textId="77777777" w:rsidR="00912A07" w:rsidRDefault="00912A07" w:rsidP="00912A0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// цвет светлее красного на 50% и насыщеннее на 20%</w:t>
      </w:r>
    </w:p>
    <w:p w14:paraId="7CE6DC86" w14:textId="77777777" w:rsidR="00912A07" w:rsidRDefault="00912A07" w:rsidP="00912A0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color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saturate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lighten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red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, 50%), 20%);</w:t>
      </w:r>
    </w:p>
    <w:p w14:paraId="3FA6FA4A" w14:textId="77777777" w:rsidR="00912A07" w:rsidRDefault="00912A07" w:rsidP="00912A0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03DCBB3C" w14:textId="77777777" w:rsidR="00912A07" w:rsidRDefault="00912A07" w:rsidP="00912A0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// цвет темнее синего на 20% и бледнее на 50%</w:t>
      </w:r>
    </w:p>
    <w:p w14:paraId="460791D0" w14:textId="77777777" w:rsidR="00912A07" w:rsidRDefault="00912A07" w:rsidP="00912A07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color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desaturate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darken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blue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, 20%), 50%);</w:t>
      </w:r>
    </w:p>
    <w:p w14:paraId="2B71A810" w14:textId="77777777" w:rsidR="00912A07" w:rsidRDefault="00912A07" w:rsidP="00912A07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То есть функции можно «вкладывать» друг в друга, используя их в качестве аргументов.</w:t>
      </w:r>
    </w:p>
    <w:p w14:paraId="42493CF0" w14:textId="09BE0A2A" w:rsidR="00912A07" w:rsidRDefault="00912A07"/>
    <w:p w14:paraId="719753A4" w14:textId="77777777" w:rsidR="00E65389" w:rsidRDefault="00E65389" w:rsidP="00E65389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Примеси</w:t>
      </w:r>
    </w:p>
    <w:p w14:paraId="5570B0AA" w14:textId="77777777" w:rsidR="00E65389" w:rsidRDefault="00E65389" w:rsidP="00E65389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Ещё одна интересная возможность </w:t>
      </w:r>
      <w:proofErr w:type="spellStart"/>
      <w:r>
        <w:rPr>
          <w:rFonts w:ascii="Arial" w:hAnsi="Arial" w:cs="Arial"/>
          <w:color w:val="333333"/>
        </w:rPr>
        <w:t>Less</w:t>
      </w:r>
      <w:proofErr w:type="spellEnd"/>
      <w:r>
        <w:rPr>
          <w:rFonts w:ascii="Arial" w:hAnsi="Arial" w:cs="Arial"/>
          <w:color w:val="333333"/>
        </w:rPr>
        <w:t> — примеси. Мы можем «примешивать» содержимое одного CSS-правила в другое. Для этого нужно написать имя «примешиваемого» правила внутри другого правила. Рассмотрим пример:</w:t>
      </w:r>
    </w:p>
    <w:p w14:paraId="5F364DC9" w14:textId="77777777" w:rsidR="00E65389" w:rsidRDefault="00E65389" w:rsidP="00E6538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badgetext"/>
          <w:rFonts w:ascii="Ubuntu Mono" w:hAnsi="Ubuntu Mono"/>
          <w:color w:val="FFFFFF"/>
          <w:sz w:val="21"/>
          <w:szCs w:val="21"/>
          <w:bdr w:val="none" w:sz="0" w:space="0" w:color="auto" w:frame="1"/>
        </w:rPr>
        <w:t>Less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.white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{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color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white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; } /* объявление примеси */</w:t>
      </w:r>
    </w:p>
    <w:p w14:paraId="415304AA" w14:textId="77777777" w:rsidR="00E65389" w:rsidRDefault="00E65389" w:rsidP="00E65389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.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text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{ .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white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; }    /* применение примеси */</w:t>
      </w:r>
    </w:p>
    <w:p w14:paraId="28E6D622" w14:textId="77777777" w:rsidR="00E65389" w:rsidRDefault="00E65389" w:rsidP="00E6538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Этот </w:t>
      </w:r>
      <w:proofErr w:type="spellStart"/>
      <w:r>
        <w:rPr>
          <w:rFonts w:ascii="Arial" w:hAnsi="Arial" w:cs="Arial"/>
          <w:color w:val="333333"/>
        </w:rPr>
        <w:t>Less</w:t>
      </w:r>
      <w:proofErr w:type="spellEnd"/>
      <w:r>
        <w:rPr>
          <w:rFonts w:ascii="Arial" w:hAnsi="Arial" w:cs="Arial"/>
          <w:color w:val="333333"/>
        </w:rPr>
        <w:t>-код скомпилируется в такой CSS:</w:t>
      </w:r>
    </w:p>
    <w:p w14:paraId="3AB1B12A" w14:textId="77777777" w:rsidR="00E65389" w:rsidRPr="00E65389" w:rsidRDefault="00E65389" w:rsidP="00E6538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proofErr w:type="spellStart"/>
      <w:r w:rsidRPr="00E65389">
        <w:rPr>
          <w:rStyle w:val="badgetext"/>
          <w:rFonts w:ascii="Ubuntu Mono" w:hAnsi="Ubuntu Mono"/>
          <w:color w:val="FFFFFF"/>
          <w:sz w:val="21"/>
          <w:szCs w:val="21"/>
          <w:bdr w:val="none" w:sz="0" w:space="0" w:color="auto" w:frame="1"/>
          <w:lang w:val="en-US"/>
        </w:rPr>
        <w:t>CSS</w:t>
      </w:r>
      <w:r w:rsidRPr="00E6538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.white</w:t>
      </w:r>
      <w:proofErr w:type="spellEnd"/>
      <w:r w:rsidRPr="00E6538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{ color: white; }</w:t>
      </w:r>
    </w:p>
    <w:p w14:paraId="4DE677CA" w14:textId="77777777" w:rsidR="00E65389" w:rsidRPr="00E65389" w:rsidRDefault="00E65389" w:rsidP="00E65389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E6538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.text { color: white; }</w:t>
      </w:r>
    </w:p>
    <w:p w14:paraId="1D8E70ED" w14:textId="77777777" w:rsidR="00E65389" w:rsidRDefault="00E65389" w:rsidP="00E6538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Как мы видим, в правиле, где была «вызвана» примесь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.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white</w:t>
      </w:r>
      <w:proofErr w:type="spellEnd"/>
      <w:r>
        <w:rPr>
          <w:rFonts w:ascii="Arial" w:hAnsi="Arial" w:cs="Arial"/>
          <w:color w:val="333333"/>
        </w:rPr>
        <w:t>, появилось её содержимое.</w:t>
      </w:r>
    </w:p>
    <w:p w14:paraId="7C8F0731" w14:textId="77777777" w:rsidR="00E65389" w:rsidRDefault="00E65389" w:rsidP="00E6538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не выводить саму примесь в CSS, нужно после объявления примеси поставить скобки:</w:t>
      </w:r>
    </w:p>
    <w:p w14:paraId="1613CD80" w14:textId="77777777" w:rsidR="00E65389" w:rsidRDefault="00E65389" w:rsidP="00E6538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badgetext"/>
          <w:rFonts w:ascii="Ubuntu Mono" w:hAnsi="Ubuntu Mono"/>
          <w:color w:val="FFFFFF"/>
          <w:sz w:val="21"/>
          <w:szCs w:val="21"/>
          <w:bdr w:val="none" w:sz="0" w:space="0" w:color="auto" w:frame="1"/>
        </w:rPr>
        <w:t>Less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.white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() {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color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white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; } /* объявление невыводимой примеси */</w:t>
      </w:r>
    </w:p>
    <w:p w14:paraId="10BF7428" w14:textId="77777777" w:rsidR="00E65389" w:rsidRDefault="00E65389" w:rsidP="00E65389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.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text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{ .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white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; }      /* применение примеси */</w:t>
      </w:r>
    </w:p>
    <w:p w14:paraId="1BD7CF0B" w14:textId="77777777" w:rsidR="00E65389" w:rsidRDefault="00E65389" w:rsidP="00E65389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r>
        <w:rPr>
          <w:rStyle w:val="badgetext"/>
          <w:rFonts w:ascii="Ubuntu Mono" w:hAnsi="Ubuntu Mono"/>
          <w:color w:val="FFFFFF"/>
          <w:sz w:val="21"/>
          <w:szCs w:val="21"/>
          <w:bdr w:val="none" w:sz="0" w:space="0" w:color="auto" w:frame="1"/>
        </w:rPr>
        <w:t>CSS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.text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{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color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white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; }</w:t>
      </w:r>
    </w:p>
    <w:p w14:paraId="412E886D" w14:textId="77777777" w:rsidR="00E65389" w:rsidRDefault="00E65389" w:rsidP="00E6538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 применении примеси скобки писать необязательно.</w:t>
      </w:r>
    </w:p>
    <w:p w14:paraId="3134969D" w14:textId="77777777" w:rsidR="00E65389" w:rsidRDefault="00E65389" w:rsidP="00E65389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badgetext"/>
          <w:rFonts w:ascii="Ubuntu Mono" w:hAnsi="Ubuntu Mono"/>
          <w:color w:val="FFFFFF"/>
          <w:sz w:val="21"/>
          <w:szCs w:val="21"/>
          <w:bdr w:val="none" w:sz="0" w:space="0" w:color="auto" w:frame="1"/>
        </w:rPr>
        <w:t>Less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/* Эти выражения дают один и тот же результат: */</w:t>
      </w:r>
    </w:p>
    <w:p w14:paraId="4982D6C8" w14:textId="77777777" w:rsidR="00E65389" w:rsidRDefault="00E65389" w:rsidP="00E65389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.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mixin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();</w:t>
      </w:r>
    </w:p>
    <w:p w14:paraId="3B769704" w14:textId="77777777" w:rsidR="00E65389" w:rsidRDefault="00E65389" w:rsidP="00E65389">
      <w:pPr>
        <w:pStyle w:val="HTML0"/>
        <w:shd w:val="clear" w:color="auto" w:fill="F8F8F8"/>
        <w:spacing w:before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.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mixin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;</w:t>
      </w:r>
    </w:p>
    <w:p w14:paraId="5A989126" w14:textId="6A14FD22" w:rsidR="00E65389" w:rsidRDefault="00E65389"/>
    <w:p w14:paraId="423FE4B5" w14:textId="2835C80D" w:rsidR="004F69D5" w:rsidRDefault="004F69D5"/>
    <w:p w14:paraId="4CD7E9AB" w14:textId="77777777" w:rsidR="004F69D5" w:rsidRDefault="004F69D5" w:rsidP="004F69D5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Несколько примесей</w:t>
      </w:r>
    </w:p>
    <w:p w14:paraId="122C313F" w14:textId="77777777" w:rsidR="004F69D5" w:rsidRDefault="004F69D5" w:rsidP="004F69D5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 одному правилу можно применить несколько примесей одновременно. В таком случае примеси просто «вызываются» по очереди.</w:t>
      </w:r>
    </w:p>
    <w:p w14:paraId="4469F57C" w14:textId="77777777" w:rsidR="004F69D5" w:rsidRDefault="004F69D5" w:rsidP="004F69D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Например:</w:t>
      </w:r>
    </w:p>
    <w:p w14:paraId="2FFB6758" w14:textId="77777777" w:rsidR="004F69D5" w:rsidRDefault="004F69D5" w:rsidP="004F69D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badgetext"/>
          <w:rFonts w:ascii="Ubuntu Mono" w:hAnsi="Ubuntu Mono"/>
          <w:color w:val="FFFFFF"/>
          <w:sz w:val="21"/>
          <w:szCs w:val="21"/>
          <w:bdr w:val="none" w:sz="0" w:space="0" w:color="auto" w:frame="1"/>
        </w:rPr>
        <w:t>Less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.big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() {</w:t>
      </w:r>
    </w:p>
    <w:p w14:paraId="5AB877E1" w14:textId="77777777" w:rsidR="004F69D5" w:rsidRPr="004F69D5" w:rsidRDefault="004F69D5" w:rsidP="004F69D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</w:t>
      </w:r>
      <w:r w:rsidRPr="004F69D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width: 100500px;</w:t>
      </w:r>
    </w:p>
    <w:p w14:paraId="71DBD591" w14:textId="77777777" w:rsidR="004F69D5" w:rsidRPr="004F69D5" w:rsidRDefault="004F69D5" w:rsidP="004F69D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4F69D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}</w:t>
      </w:r>
    </w:p>
    <w:p w14:paraId="199D0BEC" w14:textId="77777777" w:rsidR="004F69D5" w:rsidRPr="004F69D5" w:rsidRDefault="004F69D5" w:rsidP="004F69D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38DF141B" w14:textId="77777777" w:rsidR="004F69D5" w:rsidRPr="004F69D5" w:rsidRDefault="004F69D5" w:rsidP="004F69D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4F69D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.white() {</w:t>
      </w:r>
    </w:p>
    <w:p w14:paraId="61133290" w14:textId="77777777" w:rsidR="004F69D5" w:rsidRPr="004F69D5" w:rsidRDefault="004F69D5" w:rsidP="004F69D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4F69D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color: white;</w:t>
      </w:r>
    </w:p>
    <w:p w14:paraId="3887A796" w14:textId="77777777" w:rsidR="004F69D5" w:rsidRPr="004F69D5" w:rsidRDefault="004F69D5" w:rsidP="004F69D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4F69D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}</w:t>
      </w:r>
    </w:p>
    <w:p w14:paraId="47350733" w14:textId="77777777" w:rsidR="004F69D5" w:rsidRPr="004F69D5" w:rsidRDefault="004F69D5" w:rsidP="004F69D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586203F8" w14:textId="77777777" w:rsidR="004F69D5" w:rsidRPr="004F69D5" w:rsidRDefault="004F69D5" w:rsidP="004F69D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4F69D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.block {</w:t>
      </w:r>
    </w:p>
    <w:p w14:paraId="433F3622" w14:textId="77777777" w:rsidR="004F69D5" w:rsidRPr="004F69D5" w:rsidRDefault="004F69D5" w:rsidP="004F69D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4F69D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.big();</w:t>
      </w:r>
    </w:p>
    <w:p w14:paraId="6B0C858C" w14:textId="77777777" w:rsidR="004F69D5" w:rsidRPr="004F69D5" w:rsidRDefault="004F69D5" w:rsidP="004F69D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4F69D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.white();</w:t>
      </w:r>
    </w:p>
    <w:p w14:paraId="5A6C4BD6" w14:textId="77777777" w:rsidR="004F69D5" w:rsidRPr="004F69D5" w:rsidRDefault="004F69D5" w:rsidP="004F69D5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4F69D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}</w:t>
      </w:r>
    </w:p>
    <w:p w14:paraId="07A633E0" w14:textId="77777777" w:rsidR="004F69D5" w:rsidRPr="004F69D5" w:rsidRDefault="004F69D5" w:rsidP="004F69D5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proofErr w:type="spellStart"/>
      <w:r w:rsidRPr="004F69D5">
        <w:rPr>
          <w:rStyle w:val="badgetext"/>
          <w:rFonts w:ascii="Ubuntu Mono" w:hAnsi="Ubuntu Mono"/>
          <w:color w:val="FFFFFF"/>
          <w:sz w:val="21"/>
          <w:szCs w:val="21"/>
          <w:bdr w:val="none" w:sz="0" w:space="0" w:color="auto" w:frame="1"/>
          <w:lang w:val="en-US"/>
        </w:rPr>
        <w:lastRenderedPageBreak/>
        <w:t>CSS</w:t>
      </w:r>
      <w:r w:rsidRPr="004F69D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.block</w:t>
      </w:r>
      <w:proofErr w:type="spellEnd"/>
      <w:r w:rsidRPr="004F69D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{</w:t>
      </w:r>
    </w:p>
    <w:p w14:paraId="0E20D7C5" w14:textId="77777777" w:rsidR="004F69D5" w:rsidRPr="004F69D5" w:rsidRDefault="004F69D5" w:rsidP="004F69D5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4F69D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width: 100500px;</w:t>
      </w:r>
    </w:p>
    <w:p w14:paraId="1D02474F" w14:textId="77777777" w:rsidR="004F69D5" w:rsidRDefault="004F69D5" w:rsidP="004F69D5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 w:rsidRPr="004F69D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color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white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;</w:t>
      </w:r>
    </w:p>
    <w:p w14:paraId="7B7651A6" w14:textId="77777777" w:rsidR="004F69D5" w:rsidRDefault="004F69D5" w:rsidP="004F69D5">
      <w:pPr>
        <w:pStyle w:val="HTML0"/>
        <w:shd w:val="clear" w:color="auto" w:fill="F8F8F8"/>
        <w:spacing w:before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32485B76" w14:textId="671F33D1" w:rsidR="004F69D5" w:rsidRDefault="004F69D5"/>
    <w:p w14:paraId="183C3F09" w14:textId="77777777" w:rsidR="004F69D5" w:rsidRDefault="004F69D5" w:rsidP="004F69D5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Примесь с параметром</w:t>
      </w:r>
    </w:p>
    <w:p w14:paraId="5A4AEC86" w14:textId="77777777" w:rsidR="004F69D5" w:rsidRDefault="004F69D5" w:rsidP="004F69D5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примесь можно передавать параметры. Они указываются внутри скобок объявления примесей. Названия параметров начинаются с символа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@</w:t>
      </w:r>
      <w:r>
        <w:rPr>
          <w:rFonts w:ascii="Arial" w:hAnsi="Arial" w:cs="Arial"/>
          <w:color w:val="333333"/>
        </w:rPr>
        <w:t>. Рассмотрим пример:</w:t>
      </w:r>
    </w:p>
    <w:p w14:paraId="0760A9A0" w14:textId="77777777" w:rsidR="004F69D5" w:rsidRDefault="004F69D5" w:rsidP="004F69D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badgetext"/>
          <w:rFonts w:ascii="Ubuntu Mono" w:hAnsi="Ubuntu Mono"/>
          <w:color w:val="FFFFFF"/>
          <w:sz w:val="21"/>
          <w:szCs w:val="21"/>
          <w:bdr w:val="none" w:sz="0" w:space="0" w:color="auto" w:frame="1"/>
        </w:rPr>
        <w:t>Less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.margin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(@value) {</w:t>
      </w:r>
    </w:p>
    <w:p w14:paraId="2258038B" w14:textId="77777777" w:rsidR="004F69D5" w:rsidRPr="004F69D5" w:rsidRDefault="004F69D5" w:rsidP="004F69D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</w:t>
      </w:r>
      <w:r w:rsidRPr="004F69D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margin-top: @value;</w:t>
      </w:r>
    </w:p>
    <w:p w14:paraId="258CA99D" w14:textId="77777777" w:rsidR="004F69D5" w:rsidRPr="004F69D5" w:rsidRDefault="004F69D5" w:rsidP="004F69D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4F69D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margin-bottom: @value;</w:t>
      </w:r>
    </w:p>
    <w:p w14:paraId="2053B5C4" w14:textId="77777777" w:rsidR="004F69D5" w:rsidRPr="004F69D5" w:rsidRDefault="004F69D5" w:rsidP="004F69D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4F69D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}</w:t>
      </w:r>
    </w:p>
    <w:p w14:paraId="4670EFDA" w14:textId="77777777" w:rsidR="004F69D5" w:rsidRPr="004F69D5" w:rsidRDefault="004F69D5" w:rsidP="004F69D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75AE5B41" w14:textId="77777777" w:rsidR="004F69D5" w:rsidRPr="004F69D5" w:rsidRDefault="004F69D5" w:rsidP="004F69D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4F69D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.block {</w:t>
      </w:r>
    </w:p>
    <w:p w14:paraId="3CEFBD62" w14:textId="77777777" w:rsidR="004F69D5" w:rsidRPr="004F69D5" w:rsidRDefault="004F69D5" w:rsidP="004F69D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4F69D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.margin(10px);</w:t>
      </w:r>
    </w:p>
    <w:p w14:paraId="54411A50" w14:textId="77777777" w:rsidR="004F69D5" w:rsidRPr="004F69D5" w:rsidRDefault="004F69D5" w:rsidP="004F69D5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4F69D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}</w:t>
      </w:r>
    </w:p>
    <w:p w14:paraId="609B545D" w14:textId="77777777" w:rsidR="004F69D5" w:rsidRPr="004F69D5" w:rsidRDefault="004F69D5" w:rsidP="004F69D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proofErr w:type="spellStart"/>
      <w:r w:rsidRPr="004F69D5">
        <w:rPr>
          <w:rStyle w:val="badgetext"/>
          <w:rFonts w:ascii="Ubuntu Mono" w:hAnsi="Ubuntu Mono"/>
          <w:color w:val="FFFFFF"/>
          <w:sz w:val="21"/>
          <w:szCs w:val="21"/>
          <w:bdr w:val="none" w:sz="0" w:space="0" w:color="auto" w:frame="1"/>
          <w:lang w:val="en-US"/>
        </w:rPr>
        <w:t>CSS</w:t>
      </w:r>
      <w:r w:rsidRPr="004F69D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.block</w:t>
      </w:r>
      <w:proofErr w:type="spellEnd"/>
      <w:r w:rsidRPr="004F69D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{</w:t>
      </w:r>
    </w:p>
    <w:p w14:paraId="420063CE" w14:textId="77777777" w:rsidR="004F69D5" w:rsidRPr="004F69D5" w:rsidRDefault="004F69D5" w:rsidP="004F69D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4F69D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margin-top: 10px;</w:t>
      </w:r>
    </w:p>
    <w:p w14:paraId="24019E85" w14:textId="77777777" w:rsidR="004F69D5" w:rsidRPr="004F69D5" w:rsidRDefault="004F69D5" w:rsidP="004F69D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4F69D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margin-bottom: 10px;</w:t>
      </w:r>
    </w:p>
    <w:p w14:paraId="6D2B0F22" w14:textId="77777777" w:rsidR="004F69D5" w:rsidRDefault="004F69D5" w:rsidP="004F69D5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690CD417" w14:textId="77777777" w:rsidR="009C6556" w:rsidRDefault="009C6556" w:rsidP="009C6556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Значение параметра примеси по умолчанию</w:t>
      </w:r>
    </w:p>
    <w:p w14:paraId="2C31579D" w14:textId="77777777" w:rsidR="009C6556" w:rsidRDefault="009C6556" w:rsidP="009C6556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Параметризованные примеси можно сделать ещё универсальнее.</w:t>
      </w:r>
    </w:p>
    <w:p w14:paraId="7BFAF308" w14:textId="77777777" w:rsidR="009C6556" w:rsidRDefault="009C6556" w:rsidP="009C6556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Параметру примеси можно задать значение по умолчанию. Оно указывается через двоеточие после названия параметра. Если в примесь при применении параметр не передаётся, то используется значение по умолчанию.</w:t>
      </w:r>
    </w:p>
    <w:p w14:paraId="654A614E" w14:textId="77777777" w:rsidR="009C6556" w:rsidRDefault="009C6556" w:rsidP="009C6556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Рассмотрим пример, в котором значение параметра по умолчанию указано, но не задействуется, так как в примесь передаётся явный параметр.</w:t>
      </w:r>
    </w:p>
    <w:p w14:paraId="7183E0A6" w14:textId="77777777" w:rsidR="009C6556" w:rsidRPr="009C6556" w:rsidRDefault="009C6556" w:rsidP="009C65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proofErr w:type="spellStart"/>
      <w:r w:rsidRPr="009C6556">
        <w:rPr>
          <w:rStyle w:val="badgetext"/>
          <w:rFonts w:ascii="Ubuntu Mono" w:hAnsi="Ubuntu Mono"/>
          <w:color w:val="FFFFFF"/>
          <w:sz w:val="21"/>
          <w:szCs w:val="21"/>
          <w:bdr w:val="none" w:sz="0" w:space="0" w:color="auto" w:frame="1"/>
          <w:lang w:val="en-US"/>
        </w:rPr>
        <w:t>Less</w:t>
      </w:r>
      <w:r w:rsidRPr="009C65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.big</w:t>
      </w:r>
      <w:proofErr w:type="spellEnd"/>
      <w:r w:rsidRPr="009C65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(@size: 100500px) {</w:t>
      </w:r>
    </w:p>
    <w:p w14:paraId="6B4E2F0C" w14:textId="77777777" w:rsidR="009C6556" w:rsidRPr="009C6556" w:rsidRDefault="009C6556" w:rsidP="009C65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9C65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lastRenderedPageBreak/>
        <w:t xml:space="preserve">  width: @size;</w:t>
      </w:r>
    </w:p>
    <w:p w14:paraId="316FCB2F" w14:textId="77777777" w:rsidR="009C6556" w:rsidRDefault="009C6556" w:rsidP="009C65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28D28C3D" w14:textId="77777777" w:rsidR="009C6556" w:rsidRDefault="009C6556" w:rsidP="009C65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305AC28C" w14:textId="77777777" w:rsidR="009C6556" w:rsidRDefault="009C6556" w:rsidP="009C65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.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block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{</w:t>
      </w:r>
    </w:p>
    <w:p w14:paraId="24E64C27" w14:textId="77777777" w:rsidR="009C6556" w:rsidRPr="009C6556" w:rsidRDefault="009C6556" w:rsidP="009C65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</w:t>
      </w:r>
      <w:r w:rsidRPr="009C65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.big(10px);</w:t>
      </w:r>
    </w:p>
    <w:p w14:paraId="32043F19" w14:textId="77777777" w:rsidR="009C6556" w:rsidRPr="009C6556" w:rsidRDefault="009C6556" w:rsidP="009C65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9C65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}</w:t>
      </w:r>
    </w:p>
    <w:p w14:paraId="67F56E22" w14:textId="77777777" w:rsidR="009C6556" w:rsidRPr="009C6556" w:rsidRDefault="009C6556" w:rsidP="009C65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proofErr w:type="spellStart"/>
      <w:r w:rsidRPr="009C6556">
        <w:rPr>
          <w:rStyle w:val="badgetext"/>
          <w:rFonts w:ascii="Ubuntu Mono" w:hAnsi="Ubuntu Mono"/>
          <w:color w:val="FFFFFF"/>
          <w:sz w:val="21"/>
          <w:szCs w:val="21"/>
          <w:bdr w:val="none" w:sz="0" w:space="0" w:color="auto" w:frame="1"/>
          <w:lang w:val="en-US"/>
        </w:rPr>
        <w:t>CSS</w:t>
      </w:r>
      <w:r w:rsidRPr="009C65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.block</w:t>
      </w:r>
      <w:proofErr w:type="spellEnd"/>
      <w:r w:rsidRPr="009C65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{</w:t>
      </w:r>
    </w:p>
    <w:p w14:paraId="4D8EF634" w14:textId="77777777" w:rsidR="009C6556" w:rsidRPr="009C6556" w:rsidRDefault="009C6556" w:rsidP="009C65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9C65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width: 10px;</w:t>
      </w:r>
    </w:p>
    <w:p w14:paraId="0087F94B" w14:textId="77777777" w:rsidR="009C6556" w:rsidRDefault="009C6556" w:rsidP="009C65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7B7361E6" w14:textId="77777777" w:rsidR="009C6556" w:rsidRDefault="009C6556" w:rsidP="009C6556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следующем примере примесь применяется без параметров, поэтому используется значение по умолчанию:</w:t>
      </w:r>
    </w:p>
    <w:p w14:paraId="147FA27B" w14:textId="77777777" w:rsidR="009C6556" w:rsidRPr="009C6556" w:rsidRDefault="009C6556" w:rsidP="009C65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proofErr w:type="spellStart"/>
      <w:r w:rsidRPr="009C6556">
        <w:rPr>
          <w:rStyle w:val="badgetext"/>
          <w:rFonts w:ascii="Ubuntu Mono" w:hAnsi="Ubuntu Mono"/>
          <w:color w:val="FFFFFF"/>
          <w:sz w:val="21"/>
          <w:szCs w:val="21"/>
          <w:bdr w:val="none" w:sz="0" w:space="0" w:color="auto" w:frame="1"/>
          <w:lang w:val="en-US"/>
        </w:rPr>
        <w:t>Less</w:t>
      </w:r>
      <w:r w:rsidRPr="009C65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.big</w:t>
      </w:r>
      <w:proofErr w:type="spellEnd"/>
      <w:r w:rsidRPr="009C65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(@size: 100500px) {</w:t>
      </w:r>
    </w:p>
    <w:p w14:paraId="7F88F350" w14:textId="77777777" w:rsidR="009C6556" w:rsidRPr="009C6556" w:rsidRDefault="009C6556" w:rsidP="009C65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9C65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width: @size;</w:t>
      </w:r>
    </w:p>
    <w:p w14:paraId="43EB51D4" w14:textId="77777777" w:rsidR="009C6556" w:rsidRPr="009C6556" w:rsidRDefault="009C6556" w:rsidP="009C65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9C65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}</w:t>
      </w:r>
    </w:p>
    <w:p w14:paraId="35AEFEF8" w14:textId="77777777" w:rsidR="009C6556" w:rsidRPr="009C6556" w:rsidRDefault="009C6556" w:rsidP="009C65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1578387A" w14:textId="77777777" w:rsidR="009C6556" w:rsidRPr="009C6556" w:rsidRDefault="009C6556" w:rsidP="009C65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9C65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.block {</w:t>
      </w:r>
    </w:p>
    <w:p w14:paraId="401B65A1" w14:textId="77777777" w:rsidR="009C6556" w:rsidRPr="009C6556" w:rsidRDefault="009C6556" w:rsidP="009C65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9C65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.big();</w:t>
      </w:r>
    </w:p>
    <w:p w14:paraId="7616AC00" w14:textId="77777777" w:rsidR="009C6556" w:rsidRPr="009C6556" w:rsidRDefault="009C6556" w:rsidP="009C65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9C65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}</w:t>
      </w:r>
    </w:p>
    <w:p w14:paraId="5ED16606" w14:textId="77777777" w:rsidR="009C6556" w:rsidRPr="009C6556" w:rsidRDefault="009C6556" w:rsidP="009C6556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proofErr w:type="spellStart"/>
      <w:r w:rsidRPr="009C6556">
        <w:rPr>
          <w:rStyle w:val="badgetext"/>
          <w:rFonts w:ascii="Ubuntu Mono" w:hAnsi="Ubuntu Mono"/>
          <w:color w:val="FFFFFF"/>
          <w:sz w:val="21"/>
          <w:szCs w:val="21"/>
          <w:bdr w:val="none" w:sz="0" w:space="0" w:color="auto" w:frame="1"/>
          <w:lang w:val="en-US"/>
        </w:rPr>
        <w:t>CSS</w:t>
      </w:r>
      <w:r w:rsidRPr="009C65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.block</w:t>
      </w:r>
      <w:proofErr w:type="spellEnd"/>
      <w:r w:rsidRPr="009C65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{</w:t>
      </w:r>
    </w:p>
    <w:p w14:paraId="2243CEEC" w14:textId="77777777" w:rsidR="009C6556" w:rsidRPr="009C6556" w:rsidRDefault="009C6556" w:rsidP="009C6556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9C65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width: 100500px;</w:t>
      </w:r>
    </w:p>
    <w:p w14:paraId="1E65E5F0" w14:textId="77777777" w:rsidR="009C6556" w:rsidRDefault="009C6556" w:rsidP="009C6556">
      <w:pPr>
        <w:pStyle w:val="HTML0"/>
        <w:shd w:val="clear" w:color="auto" w:fill="F8F8F8"/>
        <w:spacing w:before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3313D2FC" w14:textId="6C2826EC" w:rsidR="004F69D5" w:rsidRDefault="004F69D5"/>
    <w:p w14:paraId="68565D8B" w14:textId="77777777" w:rsidR="00676A54" w:rsidRDefault="00676A54" w:rsidP="00676A54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Примесь с несколькими параметрами</w:t>
      </w:r>
    </w:p>
    <w:p w14:paraId="544F9501" w14:textId="77777777" w:rsidR="00676A54" w:rsidRDefault="00676A54" w:rsidP="00676A54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примесь можно передавать несколько параметров. Параметры перечисляются через запятую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,</w:t>
      </w:r>
      <w:r>
        <w:rPr>
          <w:rFonts w:ascii="Arial" w:hAnsi="Arial" w:cs="Arial"/>
          <w:color w:val="333333"/>
        </w:rPr>
        <w:t> или через точку с запятой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;</w:t>
      </w:r>
      <w:r>
        <w:rPr>
          <w:rFonts w:ascii="Arial" w:hAnsi="Arial" w:cs="Arial"/>
          <w:color w:val="333333"/>
        </w:rPr>
        <w:t>. Рекомендуется использовать точку с запятой. Пример:</w:t>
      </w:r>
    </w:p>
    <w:p w14:paraId="0C143CB4" w14:textId="77777777" w:rsidR="00676A54" w:rsidRDefault="00676A54" w:rsidP="00676A54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r>
        <w:rPr>
          <w:rStyle w:val="badgetext"/>
          <w:rFonts w:ascii="Ubuntu Mono" w:hAnsi="Ubuntu Mono"/>
          <w:color w:val="FFFFFF"/>
          <w:sz w:val="21"/>
          <w:szCs w:val="21"/>
        </w:rPr>
        <w:t>Less</w:t>
      </w:r>
      <w:r>
        <w:rPr>
          <w:rFonts w:ascii="Ubuntu Mono" w:hAnsi="Ubuntu Mono"/>
          <w:color w:val="333333"/>
          <w:sz w:val="24"/>
          <w:szCs w:val="24"/>
        </w:rPr>
        <w:t>.offset</w:t>
      </w:r>
      <w:proofErr w:type="spellEnd"/>
      <w:r>
        <w:rPr>
          <w:rFonts w:ascii="Ubuntu Mono" w:hAnsi="Ubuntu Mono"/>
          <w:color w:val="333333"/>
          <w:sz w:val="24"/>
          <w:szCs w:val="24"/>
        </w:rPr>
        <w:t>(@padding; @margin) {</w:t>
      </w:r>
    </w:p>
    <w:p w14:paraId="7F698A19" w14:textId="77777777" w:rsidR="00676A54" w:rsidRPr="00676A54" w:rsidRDefault="00676A54" w:rsidP="00676A54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>
        <w:rPr>
          <w:rFonts w:ascii="Ubuntu Mono" w:hAnsi="Ubuntu Mono"/>
          <w:color w:val="333333"/>
          <w:sz w:val="24"/>
          <w:szCs w:val="24"/>
        </w:rPr>
        <w:t xml:space="preserve">  </w:t>
      </w:r>
      <w:r w:rsidRPr="00676A54">
        <w:rPr>
          <w:rFonts w:ascii="Ubuntu Mono" w:hAnsi="Ubuntu Mono"/>
          <w:color w:val="333333"/>
          <w:sz w:val="24"/>
          <w:szCs w:val="24"/>
          <w:lang w:val="en-US"/>
        </w:rPr>
        <w:t>padding: @padding;</w:t>
      </w:r>
    </w:p>
    <w:p w14:paraId="0EE3D094" w14:textId="77777777" w:rsidR="00676A54" w:rsidRPr="00676A54" w:rsidRDefault="00676A54" w:rsidP="00676A54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676A54">
        <w:rPr>
          <w:rFonts w:ascii="Ubuntu Mono" w:hAnsi="Ubuntu Mono"/>
          <w:color w:val="333333"/>
          <w:sz w:val="24"/>
          <w:szCs w:val="24"/>
          <w:lang w:val="en-US"/>
        </w:rPr>
        <w:t xml:space="preserve">  margin: @margin;</w:t>
      </w:r>
    </w:p>
    <w:p w14:paraId="54C57C08" w14:textId="77777777" w:rsidR="00676A54" w:rsidRPr="00676A54" w:rsidRDefault="00676A54" w:rsidP="00676A54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676A54">
        <w:rPr>
          <w:rFonts w:ascii="Ubuntu Mono" w:hAnsi="Ubuntu Mono"/>
          <w:color w:val="333333"/>
          <w:sz w:val="24"/>
          <w:szCs w:val="24"/>
          <w:lang w:val="en-US"/>
        </w:rPr>
        <w:lastRenderedPageBreak/>
        <w:t>}</w:t>
      </w:r>
    </w:p>
    <w:p w14:paraId="37341693" w14:textId="77777777" w:rsidR="00676A54" w:rsidRPr="00676A54" w:rsidRDefault="00676A54" w:rsidP="00676A54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</w:p>
    <w:p w14:paraId="6452CCCF" w14:textId="77777777" w:rsidR="00676A54" w:rsidRPr="00676A54" w:rsidRDefault="00676A54" w:rsidP="00676A54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676A54">
        <w:rPr>
          <w:rFonts w:ascii="Ubuntu Mono" w:hAnsi="Ubuntu Mono"/>
          <w:color w:val="333333"/>
          <w:sz w:val="24"/>
          <w:szCs w:val="24"/>
          <w:lang w:val="en-US"/>
        </w:rPr>
        <w:t>.block {</w:t>
      </w:r>
    </w:p>
    <w:p w14:paraId="5787FF02" w14:textId="77777777" w:rsidR="00676A54" w:rsidRPr="00676A54" w:rsidRDefault="00676A54" w:rsidP="00676A54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676A54">
        <w:rPr>
          <w:rFonts w:ascii="Ubuntu Mono" w:hAnsi="Ubuntu Mono"/>
          <w:color w:val="333333"/>
          <w:sz w:val="24"/>
          <w:szCs w:val="24"/>
          <w:lang w:val="en-US"/>
        </w:rPr>
        <w:t xml:space="preserve">  .offset(5px; 10px);</w:t>
      </w:r>
    </w:p>
    <w:p w14:paraId="174ED974" w14:textId="77777777" w:rsidR="00676A54" w:rsidRPr="00676A54" w:rsidRDefault="00676A54" w:rsidP="00676A54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676A54">
        <w:rPr>
          <w:rFonts w:ascii="Ubuntu Mono" w:hAnsi="Ubuntu Mono"/>
          <w:color w:val="333333"/>
          <w:sz w:val="24"/>
          <w:szCs w:val="24"/>
          <w:lang w:val="en-US"/>
        </w:rPr>
        <w:t>}</w:t>
      </w:r>
    </w:p>
    <w:p w14:paraId="46F8F5EE" w14:textId="77777777" w:rsidR="00676A54" w:rsidRPr="00676A54" w:rsidRDefault="00676A54" w:rsidP="00676A54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proofErr w:type="spellStart"/>
      <w:r w:rsidRPr="00676A54">
        <w:rPr>
          <w:rStyle w:val="badgetext"/>
          <w:rFonts w:ascii="Ubuntu Mono" w:hAnsi="Ubuntu Mono"/>
          <w:color w:val="FFFFFF"/>
          <w:sz w:val="21"/>
          <w:szCs w:val="21"/>
          <w:bdr w:val="none" w:sz="0" w:space="0" w:color="auto" w:frame="1"/>
          <w:lang w:val="en-US"/>
        </w:rPr>
        <w:t>CSS</w:t>
      </w:r>
      <w:r w:rsidRPr="00676A5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.block</w:t>
      </w:r>
      <w:proofErr w:type="spellEnd"/>
      <w:r w:rsidRPr="00676A5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{</w:t>
      </w:r>
    </w:p>
    <w:p w14:paraId="57FF8D8A" w14:textId="77777777" w:rsidR="00676A54" w:rsidRDefault="00676A54" w:rsidP="00676A54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 w:rsidRPr="00676A5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padding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: 5px;</w:t>
      </w:r>
    </w:p>
    <w:p w14:paraId="01E5DE6C" w14:textId="77777777" w:rsidR="00676A54" w:rsidRDefault="00676A54" w:rsidP="00676A54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margin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: 10px;</w:t>
      </w:r>
    </w:p>
    <w:p w14:paraId="6A928F4D" w14:textId="77777777" w:rsidR="00676A54" w:rsidRDefault="00676A54" w:rsidP="00676A54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5B6A1B3A" w14:textId="712B3BD8" w:rsidR="00676A54" w:rsidRDefault="00676A54"/>
    <w:p w14:paraId="07CED769" w14:textId="77777777" w:rsidR="00C973C7" w:rsidRDefault="00C973C7" w:rsidP="00C973C7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Шаблоны примесей</w:t>
      </w:r>
    </w:p>
    <w:p w14:paraId="252A88F9" w14:textId="77777777" w:rsidR="00C973C7" w:rsidRDefault="00C973C7" w:rsidP="00C973C7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Иногда бывает полезным изменить поведение примеси в зависимости от передаваемых параметров. Например, у нас есть примесь, задающая размер шрифта:</w:t>
      </w:r>
    </w:p>
    <w:p w14:paraId="6BD58A47" w14:textId="77777777" w:rsidR="00C973C7" w:rsidRDefault="00C973C7" w:rsidP="00C973C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badgetext"/>
          <w:rFonts w:ascii="Ubuntu Mono" w:hAnsi="Ubuntu Mono"/>
          <w:color w:val="FFFFFF"/>
          <w:sz w:val="21"/>
          <w:szCs w:val="21"/>
          <w:bdr w:val="none" w:sz="0" w:space="0" w:color="auto" w:frame="1"/>
        </w:rPr>
        <w:t>Less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.set-font-size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(@size) {</w:t>
      </w:r>
    </w:p>
    <w:p w14:paraId="7A26AD1E" w14:textId="77777777" w:rsidR="00C973C7" w:rsidRDefault="00C973C7" w:rsidP="00C973C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font-size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: @size;</w:t>
      </w:r>
    </w:p>
    <w:p w14:paraId="38CC4452" w14:textId="77777777" w:rsidR="00C973C7" w:rsidRDefault="00C973C7" w:rsidP="00C973C7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0F65D156" w14:textId="77777777" w:rsidR="00C973C7" w:rsidRDefault="00C973C7" w:rsidP="00C973C7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Мы можем создать ещё одну примесь с таким же названием, но передать дополнительно первым параметром название шаблона этой примеси. Имя шаблона указывается первым перед параметрами самой примеси. Добавим примеси дополнительный первый параметр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smaller</w:t>
      </w:r>
      <w:proofErr w:type="spellEnd"/>
      <w:r>
        <w:rPr>
          <w:rFonts w:ascii="Arial" w:hAnsi="Arial" w:cs="Arial"/>
          <w:color w:val="333333"/>
        </w:rPr>
        <w:t> и немного изменим принцип её работы:</w:t>
      </w:r>
    </w:p>
    <w:p w14:paraId="501C9806" w14:textId="77777777" w:rsidR="00C973C7" w:rsidRPr="00C973C7" w:rsidRDefault="00C973C7" w:rsidP="00C973C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proofErr w:type="spellStart"/>
      <w:r w:rsidRPr="00C973C7">
        <w:rPr>
          <w:rStyle w:val="badgetext"/>
          <w:rFonts w:ascii="Ubuntu Mono" w:hAnsi="Ubuntu Mono"/>
          <w:color w:val="FFFFFF"/>
          <w:sz w:val="21"/>
          <w:szCs w:val="21"/>
          <w:bdr w:val="none" w:sz="0" w:space="0" w:color="auto" w:frame="1"/>
          <w:lang w:val="en-US"/>
        </w:rPr>
        <w:t>Less</w:t>
      </w:r>
      <w:r w:rsidRPr="00C973C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.set</w:t>
      </w:r>
      <w:proofErr w:type="spellEnd"/>
      <w:r w:rsidRPr="00C973C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-font-size(smaller; @size) {</w:t>
      </w:r>
    </w:p>
    <w:p w14:paraId="7400F877" w14:textId="77777777" w:rsidR="00C973C7" w:rsidRDefault="00C973C7" w:rsidP="00C973C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 w:rsidRPr="00C973C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font-size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: @size / 2;</w:t>
      </w:r>
    </w:p>
    <w:p w14:paraId="6448E8B6" w14:textId="77777777" w:rsidR="00C973C7" w:rsidRDefault="00C973C7" w:rsidP="00C973C7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5C147524" w14:textId="77777777" w:rsidR="00C973C7" w:rsidRDefault="00C973C7" w:rsidP="00C973C7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Теперь можно вызывать эту примесь с названием шаблона и без него и, в зависимости от этого, получать соответствующие результаты:</w:t>
      </w:r>
    </w:p>
    <w:p w14:paraId="17DEDCEB" w14:textId="77777777" w:rsidR="00C973C7" w:rsidRPr="00C973C7" w:rsidRDefault="00C973C7" w:rsidP="00C973C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proofErr w:type="spellStart"/>
      <w:r w:rsidRPr="00C973C7">
        <w:rPr>
          <w:rStyle w:val="badgetext"/>
          <w:rFonts w:ascii="Ubuntu Mono" w:hAnsi="Ubuntu Mono"/>
          <w:color w:val="FFFFFF"/>
          <w:sz w:val="21"/>
          <w:szCs w:val="21"/>
          <w:bdr w:val="none" w:sz="0" w:space="0" w:color="auto" w:frame="1"/>
          <w:lang w:val="en-US"/>
        </w:rPr>
        <w:t>Less</w:t>
      </w:r>
      <w:r w:rsidRPr="00C973C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.text</w:t>
      </w:r>
      <w:proofErr w:type="spellEnd"/>
      <w:r w:rsidRPr="00C973C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{</w:t>
      </w:r>
    </w:p>
    <w:p w14:paraId="5BCDD9FE" w14:textId="77777777" w:rsidR="00C973C7" w:rsidRPr="00C973C7" w:rsidRDefault="00C973C7" w:rsidP="00C973C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C973C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.set-font-size(100px);</w:t>
      </w:r>
    </w:p>
    <w:p w14:paraId="0330CF14" w14:textId="77777777" w:rsidR="00C973C7" w:rsidRDefault="00C973C7" w:rsidP="00C973C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lastRenderedPageBreak/>
        <w:t>}</w:t>
      </w:r>
    </w:p>
    <w:p w14:paraId="0284D1AA" w14:textId="77777777" w:rsidR="00C973C7" w:rsidRDefault="00C973C7" w:rsidP="00C973C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3C6C1E5C" w14:textId="77777777" w:rsidR="00C973C7" w:rsidRDefault="00C973C7" w:rsidP="00C973C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.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small-text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{</w:t>
      </w:r>
    </w:p>
    <w:p w14:paraId="1AD5715B" w14:textId="77777777" w:rsidR="00C973C7" w:rsidRPr="00C973C7" w:rsidRDefault="00C973C7" w:rsidP="00C973C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</w:t>
      </w:r>
      <w:r w:rsidRPr="00C973C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.set-font-size(smaller; 100px);</w:t>
      </w:r>
    </w:p>
    <w:p w14:paraId="096A7C44" w14:textId="77777777" w:rsidR="00C973C7" w:rsidRPr="00C973C7" w:rsidRDefault="00C973C7" w:rsidP="00C973C7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C973C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}</w:t>
      </w:r>
    </w:p>
    <w:p w14:paraId="552DE5C3" w14:textId="77777777" w:rsidR="00C973C7" w:rsidRPr="00C973C7" w:rsidRDefault="00C973C7" w:rsidP="00C973C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proofErr w:type="spellStart"/>
      <w:r w:rsidRPr="00C973C7">
        <w:rPr>
          <w:rStyle w:val="badgetext"/>
          <w:rFonts w:ascii="Ubuntu Mono" w:hAnsi="Ubuntu Mono"/>
          <w:color w:val="FFFFFF"/>
          <w:sz w:val="21"/>
          <w:szCs w:val="21"/>
          <w:bdr w:val="none" w:sz="0" w:space="0" w:color="auto" w:frame="1"/>
          <w:lang w:val="en-US"/>
        </w:rPr>
        <w:t>CSS</w:t>
      </w:r>
      <w:r w:rsidRPr="00C973C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.text</w:t>
      </w:r>
      <w:proofErr w:type="spellEnd"/>
      <w:r w:rsidRPr="00C973C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{</w:t>
      </w:r>
    </w:p>
    <w:p w14:paraId="5CD4585C" w14:textId="77777777" w:rsidR="00C973C7" w:rsidRPr="00C973C7" w:rsidRDefault="00C973C7" w:rsidP="00C973C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C973C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font-size: 100px;</w:t>
      </w:r>
    </w:p>
    <w:p w14:paraId="594E9830" w14:textId="77777777" w:rsidR="00C973C7" w:rsidRPr="00C973C7" w:rsidRDefault="00C973C7" w:rsidP="00C973C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C973C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}</w:t>
      </w:r>
    </w:p>
    <w:p w14:paraId="37315051" w14:textId="77777777" w:rsidR="00C973C7" w:rsidRPr="00C973C7" w:rsidRDefault="00C973C7" w:rsidP="00C973C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79E2F5F5" w14:textId="77777777" w:rsidR="00C973C7" w:rsidRPr="00C973C7" w:rsidRDefault="00C973C7" w:rsidP="00C973C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C973C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.small-text {</w:t>
      </w:r>
    </w:p>
    <w:p w14:paraId="1302C399" w14:textId="77777777" w:rsidR="00C973C7" w:rsidRPr="00C973C7" w:rsidRDefault="00C973C7" w:rsidP="00C973C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C973C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font-size: 50px;</w:t>
      </w:r>
    </w:p>
    <w:p w14:paraId="6C168757" w14:textId="77777777" w:rsidR="00C973C7" w:rsidRDefault="00C973C7" w:rsidP="00C973C7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37530EBD" w14:textId="77777777" w:rsidR="00C973C7" w:rsidRDefault="00C973C7" w:rsidP="00C973C7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Таким образом можно для схожих действий не создавать несколько примесей с разными названиями. Лучше делать шаблоны одной примеси и просто вызывать её с дополнительным параметром.</w:t>
      </w:r>
    </w:p>
    <w:p w14:paraId="08694580" w14:textId="77777777" w:rsidR="00C973C7" w:rsidRDefault="00C973C7" w:rsidP="00C973C7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Давайте попробуем создать шаблон примеси и применить её для окраски монстров.</w:t>
      </w:r>
    </w:p>
    <w:p w14:paraId="499BF500" w14:textId="77777777" w:rsidR="00C973C7" w:rsidRDefault="00C973C7" w:rsidP="00C973C7">
      <w:pPr>
        <w:pStyle w:val="info"/>
        <w:pBdr>
          <w:top w:val="single" w:sz="6" w:space="18" w:color="4EB543"/>
          <w:left w:val="single" w:sz="6" w:space="18" w:color="4EB543"/>
          <w:bottom w:val="single" w:sz="6" w:space="15" w:color="4EB543"/>
          <w:right w:val="single" w:sz="6" w:space="18" w:color="4EB543"/>
        </w:pBdr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задании применяется встроенная в </w:t>
      </w:r>
      <w:proofErr w:type="spellStart"/>
      <w:r>
        <w:rPr>
          <w:rFonts w:ascii="Arial" w:hAnsi="Arial" w:cs="Arial"/>
          <w:color w:val="333333"/>
        </w:rPr>
        <w:t>Less</w:t>
      </w:r>
      <w:proofErr w:type="spellEnd"/>
      <w:r>
        <w:rPr>
          <w:rFonts w:ascii="Arial" w:hAnsi="Arial" w:cs="Arial"/>
          <w:color w:val="333333"/>
        </w:rPr>
        <w:t xml:space="preserve"> функция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lighten</w:t>
      </w:r>
      <w:proofErr w:type="spellEnd"/>
      <w:r>
        <w:rPr>
          <w:rFonts w:ascii="Arial" w:hAnsi="Arial" w:cs="Arial"/>
          <w:color w:val="333333"/>
        </w:rPr>
        <w:t> для работы с цветом. Она рассматривается в </w:t>
      </w:r>
      <w:hyperlink r:id="rId12" w:history="1">
        <w:r>
          <w:rPr>
            <w:rStyle w:val="a4"/>
            <w:rFonts w:ascii="Arial" w:hAnsi="Arial" w:cs="Arial"/>
            <w:color w:val="3527B6"/>
          </w:rPr>
          <w:t>задании</w:t>
        </w:r>
      </w:hyperlink>
      <w:r>
        <w:rPr>
          <w:rFonts w:ascii="Arial" w:hAnsi="Arial" w:cs="Arial"/>
          <w:color w:val="333333"/>
        </w:rPr>
        <w:t> первой части тренажёра по </w:t>
      </w:r>
      <w:proofErr w:type="spellStart"/>
      <w:r>
        <w:rPr>
          <w:rFonts w:ascii="Arial" w:hAnsi="Arial" w:cs="Arial"/>
          <w:color w:val="333333"/>
        </w:rPr>
        <w:t>Less</w:t>
      </w:r>
      <w:proofErr w:type="spellEnd"/>
      <w:r>
        <w:rPr>
          <w:rFonts w:ascii="Arial" w:hAnsi="Arial" w:cs="Arial"/>
          <w:color w:val="333333"/>
        </w:rPr>
        <w:t>.</w:t>
      </w:r>
    </w:p>
    <w:p w14:paraId="22A3BC97" w14:textId="51ED327D" w:rsidR="00C973C7" w:rsidRDefault="00C973C7"/>
    <w:p w14:paraId="149CA87E" w14:textId="77777777" w:rsidR="00DF0090" w:rsidRDefault="00DF0090" w:rsidP="00DF0090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Шаблоны примесей, часть 3</w:t>
      </w:r>
    </w:p>
    <w:p w14:paraId="58F899D7" w14:textId="77777777" w:rsidR="00DF0090" w:rsidRDefault="00DF0090" w:rsidP="00DF0090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нужно задать общие свойства для нескольких шаблонов одной и той же примеси, можно создать универсальный шаблон:</w:t>
      </w:r>
    </w:p>
    <w:p w14:paraId="5432A7CE" w14:textId="77777777" w:rsidR="00DF0090" w:rsidRPr="00DF0090" w:rsidRDefault="00DF0090" w:rsidP="00DF00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proofErr w:type="spellStart"/>
      <w:r w:rsidRPr="00DF0090">
        <w:rPr>
          <w:rStyle w:val="badgetext"/>
          <w:rFonts w:ascii="Ubuntu Mono" w:hAnsi="Ubuntu Mono"/>
          <w:color w:val="FFFFFF"/>
          <w:sz w:val="21"/>
          <w:szCs w:val="21"/>
          <w:bdr w:val="none" w:sz="0" w:space="0" w:color="auto" w:frame="1"/>
          <w:lang w:val="en-US"/>
        </w:rPr>
        <w:t>Less</w:t>
      </w:r>
      <w:r w:rsidRPr="00DF00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.font</w:t>
      </w:r>
      <w:proofErr w:type="spellEnd"/>
      <w:r w:rsidRPr="00DF00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-size(bigger; @size)  {</w:t>
      </w:r>
    </w:p>
    <w:p w14:paraId="365C7223" w14:textId="77777777" w:rsidR="00DF0090" w:rsidRPr="00DF0090" w:rsidRDefault="00DF0090" w:rsidP="00DF00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DF00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font-size: @size * 2;</w:t>
      </w:r>
    </w:p>
    <w:p w14:paraId="13937C90" w14:textId="77777777" w:rsidR="00DF0090" w:rsidRPr="00DF0090" w:rsidRDefault="00DF0090" w:rsidP="00DF00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DF00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}</w:t>
      </w:r>
    </w:p>
    <w:p w14:paraId="1C1E5D9B" w14:textId="77777777" w:rsidR="00DF0090" w:rsidRPr="00DF0090" w:rsidRDefault="00DF0090" w:rsidP="00DF00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53F9CD1D" w14:textId="77777777" w:rsidR="00DF0090" w:rsidRPr="00DF0090" w:rsidRDefault="00DF0090" w:rsidP="00DF00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DF00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.font-size(smaller; @size) {</w:t>
      </w:r>
    </w:p>
    <w:p w14:paraId="313EA827" w14:textId="77777777" w:rsidR="00DF0090" w:rsidRPr="00DF0090" w:rsidRDefault="00DF0090" w:rsidP="00DF00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DF00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lastRenderedPageBreak/>
        <w:t xml:space="preserve">  font-size: @size / 2;</w:t>
      </w:r>
    </w:p>
    <w:p w14:paraId="4BC5B91C" w14:textId="77777777" w:rsidR="00DF0090" w:rsidRPr="00DF0090" w:rsidRDefault="00DF0090" w:rsidP="00DF00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DF00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}</w:t>
      </w:r>
    </w:p>
    <w:p w14:paraId="7B5B31F2" w14:textId="77777777" w:rsidR="00DF0090" w:rsidRPr="00DF0090" w:rsidRDefault="00DF0090" w:rsidP="00DF00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74981BC1" w14:textId="77777777" w:rsidR="00DF0090" w:rsidRPr="00DF0090" w:rsidRDefault="00DF0090" w:rsidP="00DF00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DF00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.font-size(@_; @size) {</w:t>
      </w:r>
    </w:p>
    <w:p w14:paraId="0A6DAB49" w14:textId="77777777" w:rsidR="00DF0090" w:rsidRPr="00DF0090" w:rsidRDefault="00DF0090" w:rsidP="00DF00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DF00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color: #000000;</w:t>
      </w:r>
    </w:p>
    <w:p w14:paraId="2C50BFDA" w14:textId="77777777" w:rsidR="00DF0090" w:rsidRPr="00DF0090" w:rsidRDefault="00DF0090" w:rsidP="00DF00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DF00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} //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универсальный</w:t>
      </w:r>
      <w:r w:rsidRPr="00DF00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шаблон</w:t>
      </w:r>
    </w:p>
    <w:p w14:paraId="30DCC7BE" w14:textId="77777777" w:rsidR="00DF0090" w:rsidRPr="00DF0090" w:rsidRDefault="00DF0090" w:rsidP="00DF00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20E78AAF" w14:textId="77777777" w:rsidR="00DF0090" w:rsidRPr="00DF0090" w:rsidRDefault="00DF0090" w:rsidP="00DF00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DF00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.content-bigger {</w:t>
      </w:r>
    </w:p>
    <w:p w14:paraId="6DC01A10" w14:textId="77777777" w:rsidR="00DF0090" w:rsidRPr="00DF0090" w:rsidRDefault="00DF0090" w:rsidP="00DF00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DF00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.font-size(bigger; 20px);</w:t>
      </w:r>
    </w:p>
    <w:p w14:paraId="7DB4C461" w14:textId="77777777" w:rsidR="00DF0090" w:rsidRPr="00DF0090" w:rsidRDefault="00DF0090" w:rsidP="00DF00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DF00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}</w:t>
      </w:r>
    </w:p>
    <w:p w14:paraId="1ADEC516" w14:textId="77777777" w:rsidR="00DF0090" w:rsidRPr="00DF0090" w:rsidRDefault="00DF0090" w:rsidP="00DF00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6F3B9C9B" w14:textId="77777777" w:rsidR="00DF0090" w:rsidRPr="00DF0090" w:rsidRDefault="00DF0090" w:rsidP="00DF00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DF00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.content-smaller {</w:t>
      </w:r>
    </w:p>
    <w:p w14:paraId="5CF3C850" w14:textId="77777777" w:rsidR="00DF0090" w:rsidRDefault="00DF0090" w:rsidP="00DF00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 w:rsidRPr="00DF00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.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font-size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smaller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; 20px);</w:t>
      </w:r>
    </w:p>
    <w:p w14:paraId="0F589562" w14:textId="77777777" w:rsidR="00DF0090" w:rsidRDefault="00DF0090" w:rsidP="00DF0090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54678ECB" w14:textId="77777777" w:rsidR="00DF0090" w:rsidRDefault="00DF0090" w:rsidP="00DF0090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Универсальный шаблон применяется вместе с остальными шаблонами:</w:t>
      </w:r>
    </w:p>
    <w:p w14:paraId="23DDD272" w14:textId="77777777" w:rsidR="00DF0090" w:rsidRPr="00DF0090" w:rsidRDefault="00DF0090" w:rsidP="00DF00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proofErr w:type="spellStart"/>
      <w:r w:rsidRPr="00DF0090">
        <w:rPr>
          <w:rStyle w:val="badgetext"/>
          <w:rFonts w:ascii="Ubuntu Mono" w:hAnsi="Ubuntu Mono"/>
          <w:color w:val="FFFFFF"/>
          <w:sz w:val="21"/>
          <w:szCs w:val="21"/>
          <w:bdr w:val="none" w:sz="0" w:space="0" w:color="auto" w:frame="1"/>
          <w:lang w:val="en-US"/>
        </w:rPr>
        <w:t>CSS</w:t>
      </w:r>
      <w:r w:rsidRPr="00DF00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.content</w:t>
      </w:r>
      <w:proofErr w:type="spellEnd"/>
      <w:r w:rsidRPr="00DF00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-bigger {</w:t>
      </w:r>
    </w:p>
    <w:p w14:paraId="0FDF2AF2" w14:textId="77777777" w:rsidR="00DF0090" w:rsidRPr="00DF0090" w:rsidRDefault="00DF0090" w:rsidP="00DF00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DF00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font-size: 40px;</w:t>
      </w:r>
    </w:p>
    <w:p w14:paraId="7F7F3CFC" w14:textId="77777777" w:rsidR="00DF0090" w:rsidRPr="00DF0090" w:rsidRDefault="00DF0090" w:rsidP="00DF00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DF00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color: #000000;</w:t>
      </w:r>
    </w:p>
    <w:p w14:paraId="4F537CCB" w14:textId="77777777" w:rsidR="00DF0090" w:rsidRPr="00DF0090" w:rsidRDefault="00DF0090" w:rsidP="00DF00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DF00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}</w:t>
      </w:r>
    </w:p>
    <w:p w14:paraId="50E74B4A" w14:textId="77777777" w:rsidR="00DF0090" w:rsidRPr="00DF0090" w:rsidRDefault="00DF0090" w:rsidP="00DF00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54404407" w14:textId="77777777" w:rsidR="00DF0090" w:rsidRPr="00DF0090" w:rsidRDefault="00DF0090" w:rsidP="00DF00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DF00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.content-smaller {</w:t>
      </w:r>
    </w:p>
    <w:p w14:paraId="407E9AD5" w14:textId="77777777" w:rsidR="00DF0090" w:rsidRPr="00DF0090" w:rsidRDefault="00DF0090" w:rsidP="00DF00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DF00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font-size: 10px;</w:t>
      </w:r>
    </w:p>
    <w:p w14:paraId="5406B27F" w14:textId="77777777" w:rsidR="00DF0090" w:rsidRDefault="00DF0090" w:rsidP="00DF00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 w:rsidRPr="00DF00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color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: #000000;</w:t>
      </w:r>
    </w:p>
    <w:p w14:paraId="1FFA992A" w14:textId="77777777" w:rsidR="00DF0090" w:rsidRDefault="00DF0090" w:rsidP="00DF0090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6BD2B0BA" w14:textId="77777777" w:rsidR="00DF0090" w:rsidRDefault="00DF0090" w:rsidP="00DF0090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качестве имени в универсальный шаблон передаётся специальная переменная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@_</w:t>
      </w:r>
      <w:r>
        <w:rPr>
          <w:rFonts w:ascii="Arial" w:hAnsi="Arial" w:cs="Arial"/>
          <w:color w:val="333333"/>
        </w:rPr>
        <w:t>, за ней следуют параметры. Важно, чтобы универсальный шаблон принимал те же параметры, что и все остальные шаблоны.</w:t>
      </w:r>
    </w:p>
    <w:p w14:paraId="68F02B29" w14:textId="77777777" w:rsidR="00A8255F" w:rsidRDefault="00A8255F" w:rsidP="00A8255F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Примесь с условием</w:t>
      </w:r>
    </w:p>
    <w:p w14:paraId="60B4A5D3" w14:textId="77777777" w:rsidR="00A8255F" w:rsidRDefault="00A8255F" w:rsidP="00A8255F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В примесях можно использовать полноценные условия, которые могут изменять поведение примеси в зависимости от значений входных параметров.</w:t>
      </w:r>
    </w:p>
    <w:p w14:paraId="0D4A7901" w14:textId="77777777" w:rsidR="00A8255F" w:rsidRDefault="00A8255F" w:rsidP="00A8255F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создать условие, нужно после названия примеси поставить ключевое слово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when</w:t>
      </w:r>
      <w:proofErr w:type="spellEnd"/>
      <w:r>
        <w:rPr>
          <w:rFonts w:ascii="Arial" w:hAnsi="Arial" w:cs="Arial"/>
          <w:color w:val="333333"/>
        </w:rPr>
        <w:t>, за которым в скобках написать условную конструкцию. Пример:</w:t>
      </w:r>
    </w:p>
    <w:p w14:paraId="7D10DDAC" w14:textId="77777777" w:rsidR="00A8255F" w:rsidRDefault="00A8255F" w:rsidP="00A8255F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badgetext"/>
          <w:rFonts w:ascii="Ubuntu Mono" w:hAnsi="Ubuntu Mono"/>
          <w:color w:val="FFFFFF"/>
          <w:sz w:val="21"/>
          <w:szCs w:val="21"/>
          <w:bdr w:val="none" w:sz="0" w:space="0" w:color="auto" w:frame="1"/>
        </w:rPr>
        <w:t>Less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.mixin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(@variable)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when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(@variable = 1) {</w:t>
      </w:r>
    </w:p>
    <w:p w14:paraId="0B15062D" w14:textId="77777777" w:rsidR="00A8255F" w:rsidRDefault="00A8255F" w:rsidP="00A8255F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// сделать что-то</w:t>
      </w:r>
    </w:p>
    <w:p w14:paraId="409A9509" w14:textId="77777777" w:rsidR="00A8255F" w:rsidRDefault="00A8255F" w:rsidP="00A8255F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055445F3" w14:textId="77777777" w:rsidR="00A8255F" w:rsidRDefault="00A8255F" w:rsidP="00A8255F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Такая примесь применится, если «вызвать» её с параметром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1</w:t>
      </w:r>
      <w:r>
        <w:rPr>
          <w:rFonts w:ascii="Arial" w:hAnsi="Arial" w:cs="Arial"/>
          <w:color w:val="333333"/>
        </w:rPr>
        <w:t>. В противном случае примесь не применится.</w:t>
      </w:r>
    </w:p>
    <w:p w14:paraId="0D0C404A" w14:textId="77777777" w:rsidR="00A8255F" w:rsidRDefault="00A8255F" w:rsidP="00A8255F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badgetext"/>
          <w:rFonts w:ascii="Ubuntu Mono" w:hAnsi="Ubuntu Mono"/>
          <w:color w:val="FFFFFF"/>
          <w:sz w:val="21"/>
          <w:szCs w:val="21"/>
          <w:bdr w:val="none" w:sz="0" w:space="0" w:color="auto" w:frame="1"/>
        </w:rPr>
        <w:t>Less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.some-class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{</w:t>
      </w:r>
    </w:p>
    <w:p w14:paraId="2A0B1586" w14:textId="77777777" w:rsidR="00A8255F" w:rsidRDefault="00A8255F" w:rsidP="00A8255F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.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mixin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(1);</w:t>
      </w:r>
    </w:p>
    <w:p w14:paraId="064589D4" w14:textId="77777777" w:rsidR="00A8255F" w:rsidRDefault="00A8255F" w:rsidP="00A8255F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34C53CD1" w14:textId="77777777" w:rsidR="00A8255F" w:rsidRDefault="00A8255F" w:rsidP="00A8255F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условной конструкции допускаются следующие операторы: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&gt;=</w:t>
      </w:r>
      <w:r>
        <w:rPr>
          <w:rFonts w:ascii="Arial" w:hAnsi="Arial" w:cs="Arial"/>
          <w:color w:val="333333"/>
        </w:rPr>
        <w:t>,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=</w:t>
      </w:r>
      <w:r>
        <w:rPr>
          <w:rFonts w:ascii="Arial" w:hAnsi="Arial" w:cs="Arial"/>
          <w:color w:val="333333"/>
        </w:rPr>
        <w:t>,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=&lt;</w:t>
      </w:r>
      <w:r>
        <w:rPr>
          <w:rFonts w:ascii="Arial" w:hAnsi="Arial" w:cs="Arial"/>
          <w:color w:val="333333"/>
        </w:rPr>
        <w:t>,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r>
        <w:rPr>
          <w:rFonts w:ascii="Arial" w:hAnsi="Arial" w:cs="Arial"/>
          <w:color w:val="333333"/>
        </w:rPr>
        <w:t xml:space="preserve">. Также допустимо использовать встроенные функции </w:t>
      </w:r>
      <w:proofErr w:type="spellStart"/>
      <w:r>
        <w:rPr>
          <w:rFonts w:ascii="Arial" w:hAnsi="Arial" w:cs="Arial"/>
          <w:color w:val="333333"/>
        </w:rPr>
        <w:t>Less</w:t>
      </w:r>
      <w:proofErr w:type="spellEnd"/>
      <w:r>
        <w:rPr>
          <w:rFonts w:ascii="Arial" w:hAnsi="Arial" w:cs="Arial"/>
          <w:color w:val="333333"/>
        </w:rPr>
        <w:t>, которые возвращают конкретные значения.</w:t>
      </w:r>
    </w:p>
    <w:p w14:paraId="0DBAFD9D" w14:textId="77777777" w:rsidR="00A8255F" w:rsidRDefault="00A8255F" w:rsidP="00A8255F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 примеру, в </w:t>
      </w:r>
      <w:proofErr w:type="spellStart"/>
      <w:r>
        <w:rPr>
          <w:rFonts w:ascii="Arial" w:hAnsi="Arial" w:cs="Arial"/>
          <w:color w:val="333333"/>
        </w:rPr>
        <w:t>Less</w:t>
      </w:r>
      <w:proofErr w:type="spellEnd"/>
      <w:r>
        <w:rPr>
          <w:rFonts w:ascii="Arial" w:hAnsi="Arial" w:cs="Arial"/>
          <w:color w:val="333333"/>
        </w:rPr>
        <w:t xml:space="preserve"> есть встроенная функция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lightness</w:t>
      </w:r>
      <w:proofErr w:type="spellEnd"/>
      <w:r>
        <w:rPr>
          <w:rFonts w:ascii="Arial" w:hAnsi="Arial" w:cs="Arial"/>
          <w:color w:val="333333"/>
        </w:rPr>
        <w:t>, которая принимает в качестве параметра значение цвета и возвращает степень его светлоты. Чёрный цвет обладает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0%</w:t>
      </w:r>
      <w:r>
        <w:rPr>
          <w:rFonts w:ascii="Arial" w:hAnsi="Arial" w:cs="Arial"/>
          <w:color w:val="333333"/>
        </w:rPr>
        <w:t> светлоты, а белый —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100%</w:t>
      </w:r>
      <w:r>
        <w:rPr>
          <w:rFonts w:ascii="Arial" w:hAnsi="Arial" w:cs="Arial"/>
          <w:color w:val="333333"/>
        </w:rPr>
        <w:t>. Вот пример её использования:</w:t>
      </w:r>
    </w:p>
    <w:p w14:paraId="59A021C9" w14:textId="77777777" w:rsidR="00A8255F" w:rsidRPr="00A8255F" w:rsidRDefault="00A8255F" w:rsidP="00A8255F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proofErr w:type="spellStart"/>
      <w:r w:rsidRPr="00A8255F">
        <w:rPr>
          <w:rStyle w:val="badgetext"/>
          <w:rFonts w:ascii="Ubuntu Mono" w:hAnsi="Ubuntu Mono"/>
          <w:color w:val="FFFFFF"/>
          <w:sz w:val="21"/>
          <w:szCs w:val="21"/>
          <w:bdr w:val="none" w:sz="0" w:space="0" w:color="auto" w:frame="1"/>
          <w:lang w:val="en-US"/>
        </w:rPr>
        <w:t>Less</w:t>
      </w:r>
      <w:r w:rsidRPr="00A8255F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.mixin</w:t>
      </w:r>
      <w:proofErr w:type="spellEnd"/>
      <w:r w:rsidRPr="00A8255F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(@color) when (lightness(@color) &gt; 50%) {</w:t>
      </w:r>
    </w:p>
    <w:p w14:paraId="6F3D0D3C" w14:textId="77777777" w:rsidR="00A8255F" w:rsidRDefault="00A8255F" w:rsidP="00A8255F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 w:rsidRPr="00A8255F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// сделать что-то, когда цвет светлее серого</w:t>
      </w:r>
    </w:p>
    <w:p w14:paraId="1431A23F" w14:textId="77777777" w:rsidR="00A8255F" w:rsidRPr="00A8255F" w:rsidRDefault="00A8255F" w:rsidP="00A8255F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A8255F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}</w:t>
      </w:r>
    </w:p>
    <w:p w14:paraId="4F2A10A5" w14:textId="77777777" w:rsidR="00A8255F" w:rsidRPr="00A8255F" w:rsidRDefault="00A8255F" w:rsidP="00A8255F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1BCD67E7" w14:textId="77777777" w:rsidR="00A8255F" w:rsidRPr="00A8255F" w:rsidRDefault="00A8255F" w:rsidP="00A8255F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A8255F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</w:t>
      </w:r>
      <w:proofErr w:type="spellStart"/>
      <w:r w:rsidRPr="00A8255F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mixin</w:t>
      </w:r>
      <w:proofErr w:type="spellEnd"/>
      <w:r w:rsidRPr="00A8255F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(@color) when (lightness(@color) = 100%) {</w:t>
      </w:r>
    </w:p>
    <w:p w14:paraId="3217DA37" w14:textId="77777777" w:rsidR="00A8255F" w:rsidRDefault="00A8255F" w:rsidP="00A8255F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 w:rsidRPr="00A8255F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// сделать что-то, когда цвет полностью белый</w:t>
      </w:r>
    </w:p>
    <w:p w14:paraId="581B4CE4" w14:textId="77777777" w:rsidR="00A8255F" w:rsidRDefault="00A8255F" w:rsidP="00A8255F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0A0F47ED" w14:textId="77777777" w:rsidR="00926856" w:rsidRDefault="00926856" w:rsidP="00926856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Условия и внешние переменные</w:t>
      </w:r>
    </w:p>
    <w:p w14:paraId="07470FB1" w14:textId="77777777" w:rsidR="00926856" w:rsidRDefault="00926856" w:rsidP="00926856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Условия в примесях могут работать не только с параметрами, с которыми «вызвана» примесь, но и с переменными, объявленными вне примесей. Например, если создать примесь с условием, но без параметров:</w:t>
      </w:r>
    </w:p>
    <w:p w14:paraId="4C319C71" w14:textId="77777777" w:rsidR="00926856" w:rsidRDefault="00926856" w:rsidP="009268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badgetext"/>
          <w:rFonts w:ascii="Ubuntu Mono" w:hAnsi="Ubuntu Mono"/>
          <w:color w:val="FFFFFF"/>
          <w:sz w:val="21"/>
          <w:szCs w:val="21"/>
          <w:bdr w:val="none" w:sz="0" w:space="0" w:color="auto" w:frame="1"/>
        </w:rPr>
        <w:t>Less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.text-color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()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when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(@theme =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light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) {</w:t>
      </w:r>
    </w:p>
    <w:p w14:paraId="264B7C29" w14:textId="77777777" w:rsidR="00926856" w:rsidRDefault="00926856" w:rsidP="009268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color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white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;</w:t>
      </w:r>
    </w:p>
    <w:p w14:paraId="38E6F3F5" w14:textId="77777777" w:rsidR="00926856" w:rsidRDefault="00926856" w:rsidP="00926856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0F29C749" w14:textId="77777777" w:rsidR="00926856" w:rsidRDefault="00926856" w:rsidP="00926856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 потом создать внешнюю переменную и вызвать где-то примесь:</w:t>
      </w:r>
    </w:p>
    <w:p w14:paraId="50CF07B9" w14:textId="77777777" w:rsidR="00926856" w:rsidRPr="00926856" w:rsidRDefault="00926856" w:rsidP="009268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proofErr w:type="spellStart"/>
      <w:r w:rsidRPr="00926856">
        <w:rPr>
          <w:rStyle w:val="badgetext"/>
          <w:rFonts w:ascii="Ubuntu Mono" w:hAnsi="Ubuntu Mono"/>
          <w:color w:val="FFFFFF"/>
          <w:sz w:val="21"/>
          <w:szCs w:val="21"/>
          <w:bdr w:val="none" w:sz="0" w:space="0" w:color="auto" w:frame="1"/>
          <w:lang w:val="en-US"/>
        </w:rPr>
        <w:t>Less</w:t>
      </w:r>
      <w:r w:rsidRPr="009268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@theme</w:t>
      </w:r>
      <w:proofErr w:type="spellEnd"/>
      <w:r w:rsidRPr="009268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: light;</w:t>
      </w:r>
    </w:p>
    <w:p w14:paraId="316813A2" w14:textId="77777777" w:rsidR="00926856" w:rsidRPr="00926856" w:rsidRDefault="00926856" w:rsidP="009268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00C5F603" w14:textId="77777777" w:rsidR="00926856" w:rsidRPr="00926856" w:rsidRDefault="00926856" w:rsidP="009268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9268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.content {</w:t>
      </w:r>
    </w:p>
    <w:p w14:paraId="457B817E" w14:textId="77777777" w:rsidR="00926856" w:rsidRPr="00926856" w:rsidRDefault="00926856" w:rsidP="009268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926856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.text-color();</w:t>
      </w:r>
    </w:p>
    <w:p w14:paraId="2E23A5A7" w14:textId="77777777" w:rsidR="00926856" w:rsidRDefault="00926856" w:rsidP="00926856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2896C5AC" w14:textId="77777777" w:rsidR="00926856" w:rsidRDefault="00926856" w:rsidP="00926856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То условие выполнится, созданная примесь отработает:</w:t>
      </w:r>
    </w:p>
    <w:p w14:paraId="3B2A0E55" w14:textId="77777777" w:rsidR="00926856" w:rsidRDefault="00926856" w:rsidP="009268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badgetext"/>
          <w:rFonts w:ascii="Ubuntu Mono" w:hAnsi="Ubuntu Mono"/>
          <w:color w:val="FFFFFF"/>
          <w:sz w:val="21"/>
          <w:szCs w:val="21"/>
          <w:bdr w:val="none" w:sz="0" w:space="0" w:color="auto" w:frame="1"/>
        </w:rPr>
        <w:t>CSS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.content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{</w:t>
      </w:r>
    </w:p>
    <w:p w14:paraId="5774AB38" w14:textId="77777777" w:rsidR="00926856" w:rsidRDefault="00926856" w:rsidP="009268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color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white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;</w:t>
      </w:r>
    </w:p>
    <w:p w14:paraId="31D9631A" w14:textId="77777777" w:rsidR="00926856" w:rsidRDefault="00926856" w:rsidP="00926856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7BBBBB87" w14:textId="77777777" w:rsidR="00926856" w:rsidRDefault="00926856" w:rsidP="00926856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То есть можно управлять условиями примесей с помощью внешних переменных.</w:t>
      </w:r>
    </w:p>
    <w:p w14:paraId="1D1B4FA9" w14:textId="77777777" w:rsidR="00D11A1A" w:rsidRDefault="00D11A1A" w:rsidP="00D11A1A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Условия и типы параметров</w:t>
      </w:r>
    </w:p>
    <w:p w14:paraId="3BCBCB41" w14:textId="77777777" w:rsidR="00D11A1A" w:rsidRDefault="00D11A1A" w:rsidP="00D11A1A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</w:t>
      </w:r>
      <w:proofErr w:type="spellStart"/>
      <w:r>
        <w:rPr>
          <w:rFonts w:ascii="Arial" w:hAnsi="Arial" w:cs="Arial"/>
          <w:color w:val="333333"/>
        </w:rPr>
        <w:t>Less</w:t>
      </w:r>
      <w:proofErr w:type="spellEnd"/>
      <w:r>
        <w:rPr>
          <w:rFonts w:ascii="Arial" w:hAnsi="Arial" w:cs="Arial"/>
          <w:color w:val="333333"/>
        </w:rPr>
        <w:t xml:space="preserve"> есть встроенные функции для проверки типа значения. Их можно применять в условиях примесей для проверки типа переданного параметра. Пример:</w:t>
      </w:r>
    </w:p>
    <w:p w14:paraId="144153AF" w14:textId="77777777" w:rsidR="00D11A1A" w:rsidRDefault="00D11A1A" w:rsidP="00D11A1A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badgetext"/>
          <w:rFonts w:ascii="Ubuntu Mono" w:hAnsi="Ubuntu Mono"/>
          <w:color w:val="FFFFFF"/>
          <w:sz w:val="21"/>
          <w:szCs w:val="21"/>
          <w:bdr w:val="none" w:sz="0" w:space="0" w:color="auto" w:frame="1"/>
        </w:rPr>
        <w:t>Less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// проверка: значение — цвет</w:t>
      </w:r>
    </w:p>
    <w:p w14:paraId="29341699" w14:textId="77777777" w:rsidR="00D11A1A" w:rsidRDefault="00D11A1A" w:rsidP="00D11A1A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.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mixin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(@param)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when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(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iscolor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(@param)) { … }</w:t>
      </w:r>
    </w:p>
    <w:p w14:paraId="4E53C3FF" w14:textId="77777777" w:rsidR="00D11A1A" w:rsidRDefault="00D11A1A" w:rsidP="00D11A1A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7E92F45C" w14:textId="77777777" w:rsidR="00D11A1A" w:rsidRDefault="00D11A1A" w:rsidP="00D11A1A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// проверка: значение — число</w:t>
      </w:r>
    </w:p>
    <w:p w14:paraId="66B56EBF" w14:textId="77777777" w:rsidR="00D11A1A" w:rsidRDefault="00D11A1A" w:rsidP="00D11A1A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.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mixin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(@param)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when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(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isnumber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(@param)) { … }</w:t>
      </w:r>
    </w:p>
    <w:p w14:paraId="59668301" w14:textId="77777777" w:rsidR="00D11A1A" w:rsidRDefault="00D11A1A" w:rsidP="00D11A1A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4CBCB39A" w14:textId="77777777" w:rsidR="00D11A1A" w:rsidRDefault="00D11A1A" w:rsidP="00D11A1A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// проверка: значение — строка</w:t>
      </w:r>
    </w:p>
    <w:p w14:paraId="7E42E68B" w14:textId="77777777" w:rsidR="00D11A1A" w:rsidRDefault="00D11A1A" w:rsidP="00D11A1A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lastRenderedPageBreak/>
        <w:t>.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mixin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(@param)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when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(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isstring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(@param)) { … }</w:t>
      </w:r>
    </w:p>
    <w:p w14:paraId="67936D43" w14:textId="77777777" w:rsidR="00D11A1A" w:rsidRDefault="00D11A1A" w:rsidP="00D11A1A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1DD38C77" w14:textId="77777777" w:rsidR="00D11A1A" w:rsidRDefault="00D11A1A" w:rsidP="00D11A1A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// проверка: значение — ключевое слово</w:t>
      </w:r>
    </w:p>
    <w:p w14:paraId="57C08500" w14:textId="77777777" w:rsidR="00D11A1A" w:rsidRDefault="00D11A1A" w:rsidP="00D11A1A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.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mixin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(@param)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when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(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iskeyword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(@param)) { … }</w:t>
      </w:r>
    </w:p>
    <w:p w14:paraId="0FBB2DB1" w14:textId="77777777" w:rsidR="00D11A1A" w:rsidRDefault="00D11A1A" w:rsidP="00D11A1A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1AD486DE" w14:textId="77777777" w:rsidR="00D11A1A" w:rsidRDefault="00D11A1A" w:rsidP="00D11A1A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// проверка: значение —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url</w:t>
      </w:r>
      <w:proofErr w:type="spellEnd"/>
    </w:p>
    <w:p w14:paraId="6646A287" w14:textId="77777777" w:rsidR="00D11A1A" w:rsidRDefault="00D11A1A" w:rsidP="00D11A1A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.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mixin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(@param)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when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(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isurl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(@param)) { … }</w:t>
      </w:r>
    </w:p>
    <w:p w14:paraId="3ED5F181" w14:textId="77777777" w:rsidR="00D11A1A" w:rsidRDefault="00D11A1A" w:rsidP="00D11A1A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Все эти функции возвращают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true</w:t>
      </w:r>
      <w:proofErr w:type="spellEnd"/>
      <w:r>
        <w:rPr>
          <w:rFonts w:ascii="Arial" w:hAnsi="Arial" w:cs="Arial"/>
          <w:color w:val="333333"/>
        </w:rPr>
        <w:t>, если переданный в них параметр соответствует проверяемому типу.</w:t>
      </w:r>
    </w:p>
    <w:p w14:paraId="309EC140" w14:textId="77777777" w:rsidR="00D11A1A" w:rsidRDefault="00D11A1A" w:rsidP="00D11A1A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Таким образом можно создать универсальную примесь, которая в зависимости от типа переданных параметров будет работать по-разному.</w:t>
      </w:r>
    </w:p>
    <w:p w14:paraId="7AD58F70" w14:textId="77777777" w:rsidR="00752B90" w:rsidRDefault="00752B90" w:rsidP="00752B90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Переменные-вставки</w:t>
      </w:r>
    </w:p>
    <w:p w14:paraId="6DECAA47" w14:textId="77777777" w:rsidR="00752B90" w:rsidRDefault="00752B90" w:rsidP="00752B90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Переменные можно использовать не только в </w:t>
      </w:r>
      <w:r>
        <w:rPr>
          <w:rStyle w:val="a5"/>
          <w:rFonts w:ascii="Arial" w:hAnsi="Arial" w:cs="Arial"/>
          <w:color w:val="333333"/>
        </w:rPr>
        <w:t>значениях</w:t>
      </w:r>
      <w:r>
        <w:rPr>
          <w:rFonts w:ascii="Arial" w:hAnsi="Arial" w:cs="Arial"/>
          <w:color w:val="333333"/>
        </w:rPr>
        <w:t> CSS-свойств, но и как составные части селекторов, названий свойств или как «кусочки» значений свойств. С помощью такой </w:t>
      </w:r>
      <w:r>
        <w:rPr>
          <w:rFonts w:ascii="Arial" w:hAnsi="Arial" w:cs="Arial"/>
          <w:i/>
          <w:iCs/>
          <w:color w:val="333333"/>
        </w:rPr>
        <w:t>подстановки переменных</w:t>
      </w:r>
      <w:r>
        <w:rPr>
          <w:rFonts w:ascii="Arial" w:hAnsi="Arial" w:cs="Arial"/>
          <w:color w:val="333333"/>
        </w:rPr>
        <w:t>, или </w:t>
      </w:r>
      <w:proofErr w:type="spellStart"/>
      <w:r>
        <w:rPr>
          <w:rFonts w:ascii="Arial" w:hAnsi="Arial" w:cs="Arial"/>
          <w:i/>
          <w:iCs/>
          <w:color w:val="333333"/>
        </w:rPr>
        <w:t>Variable</w:t>
      </w:r>
      <w:proofErr w:type="spellEnd"/>
      <w:r>
        <w:rPr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</w:rPr>
        <w:t>Interpolation</w:t>
      </w:r>
      <w:proofErr w:type="spellEnd"/>
      <w:r>
        <w:rPr>
          <w:rFonts w:ascii="Arial" w:hAnsi="Arial" w:cs="Arial"/>
          <w:color w:val="333333"/>
        </w:rPr>
        <w:t>, можно динамически формировать разные части CSS-правил.</w:t>
      </w:r>
    </w:p>
    <w:p w14:paraId="2B4D69E5" w14:textId="77777777" w:rsidR="00752B90" w:rsidRDefault="00752B90" w:rsidP="00752B90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сделать подстановку значения переменной, нужно использовать фигурные скобки вокруг её имени:</w:t>
      </w:r>
    </w:p>
    <w:p w14:paraId="53E432A8" w14:textId="77777777" w:rsidR="00752B90" w:rsidRPr="00752B90" w:rsidRDefault="00752B90" w:rsidP="00752B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proofErr w:type="spellStart"/>
      <w:r w:rsidRPr="00752B90">
        <w:rPr>
          <w:rStyle w:val="badgetext"/>
          <w:rFonts w:ascii="Ubuntu Mono" w:hAnsi="Ubuntu Mono"/>
          <w:color w:val="FFFFFF"/>
          <w:sz w:val="21"/>
          <w:szCs w:val="21"/>
          <w:bdr w:val="none" w:sz="0" w:space="0" w:color="auto" w:frame="1"/>
          <w:lang w:val="en-US"/>
        </w:rPr>
        <w:t>Less</w:t>
      </w:r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@state</w:t>
      </w:r>
      <w:proofErr w:type="spellEnd"/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: success;</w:t>
      </w:r>
    </w:p>
    <w:p w14:paraId="74784745" w14:textId="77777777" w:rsidR="00752B90" w:rsidRPr="00752B90" w:rsidRDefault="00752B90" w:rsidP="00752B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@property: color;</w:t>
      </w:r>
    </w:p>
    <w:p w14:paraId="45532604" w14:textId="77777777" w:rsidR="00752B90" w:rsidRPr="00752B90" w:rsidRDefault="00752B90" w:rsidP="00752B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@icon: "question";</w:t>
      </w:r>
    </w:p>
    <w:p w14:paraId="21E63C59" w14:textId="77777777" w:rsidR="00752B90" w:rsidRPr="00752B90" w:rsidRDefault="00752B90" w:rsidP="00752B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@pixels: 2;</w:t>
      </w:r>
    </w:p>
    <w:p w14:paraId="18A5F475" w14:textId="77777777" w:rsidR="00752B90" w:rsidRPr="00752B90" w:rsidRDefault="00752B90" w:rsidP="00752B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319FE2FA" w14:textId="77777777" w:rsidR="00752B90" w:rsidRPr="00752B90" w:rsidRDefault="00752B90" w:rsidP="00752B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</w:t>
      </w:r>
      <w:proofErr w:type="spellStart"/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btn</w:t>
      </w:r>
      <w:proofErr w:type="spellEnd"/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-@{state} {</w:t>
      </w:r>
    </w:p>
    <w:p w14:paraId="5DD36CAE" w14:textId="77777777" w:rsidR="00752B90" w:rsidRPr="00752B90" w:rsidRDefault="00752B90" w:rsidP="00752B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background-color: green;</w:t>
      </w:r>
    </w:p>
    <w:p w14:paraId="12FD4394" w14:textId="77777777" w:rsidR="00752B90" w:rsidRPr="00752B90" w:rsidRDefault="00752B90" w:rsidP="00752B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}</w:t>
      </w:r>
    </w:p>
    <w:p w14:paraId="19163B9E" w14:textId="77777777" w:rsidR="00752B90" w:rsidRPr="00752B90" w:rsidRDefault="00752B90" w:rsidP="00752B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</w:t>
      </w:r>
      <w:proofErr w:type="spellStart"/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btn</w:t>
      </w:r>
      <w:proofErr w:type="spellEnd"/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-error {</w:t>
      </w:r>
    </w:p>
    <w:p w14:paraId="04F9CE61" w14:textId="77777777" w:rsidR="00752B90" w:rsidRPr="00752B90" w:rsidRDefault="00752B90" w:rsidP="00752B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background-@{property}: red;</w:t>
      </w:r>
    </w:p>
    <w:p w14:paraId="7E6F18A1" w14:textId="77777777" w:rsidR="00752B90" w:rsidRPr="00752B90" w:rsidRDefault="00752B90" w:rsidP="00752B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}</w:t>
      </w:r>
    </w:p>
    <w:p w14:paraId="0710DDF0" w14:textId="77777777" w:rsidR="00752B90" w:rsidRPr="00752B90" w:rsidRDefault="00752B90" w:rsidP="00752B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lastRenderedPageBreak/>
        <w:t>.</w:t>
      </w:r>
      <w:proofErr w:type="spellStart"/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btn</w:t>
      </w:r>
      <w:proofErr w:type="spellEnd"/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-help {</w:t>
      </w:r>
    </w:p>
    <w:p w14:paraId="2D1F06FF" w14:textId="77777777" w:rsidR="00752B90" w:rsidRPr="00752B90" w:rsidRDefault="00752B90" w:rsidP="00752B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background-image: </w:t>
      </w:r>
      <w:proofErr w:type="spellStart"/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url</w:t>
      </w:r>
      <w:proofErr w:type="spellEnd"/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("/</w:t>
      </w:r>
      <w:proofErr w:type="spellStart"/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img</w:t>
      </w:r>
      <w:proofErr w:type="spellEnd"/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/icons/@{icon}.png");</w:t>
      </w:r>
    </w:p>
    <w:p w14:paraId="1A5C3111" w14:textId="77777777" w:rsidR="00752B90" w:rsidRPr="00752B90" w:rsidRDefault="00752B90" w:rsidP="00752B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}</w:t>
      </w:r>
    </w:p>
    <w:p w14:paraId="5DD31724" w14:textId="77777777" w:rsidR="00752B90" w:rsidRPr="00752B90" w:rsidRDefault="00752B90" w:rsidP="00752B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</w:t>
      </w:r>
      <w:proofErr w:type="spellStart"/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btn</w:t>
      </w:r>
      <w:proofErr w:type="spellEnd"/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-info {</w:t>
      </w:r>
    </w:p>
    <w:p w14:paraId="062BA23D" w14:textId="77777777" w:rsidR="00752B90" w:rsidRPr="00752B90" w:rsidRDefault="00752B90" w:rsidP="00752B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border: ~"@{pixels}</w:t>
      </w:r>
      <w:proofErr w:type="spellStart"/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px</w:t>
      </w:r>
      <w:proofErr w:type="spellEnd"/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" solid blue;</w:t>
      </w:r>
    </w:p>
    <w:p w14:paraId="52FBAFB0" w14:textId="77777777" w:rsidR="00752B90" w:rsidRDefault="00752B90" w:rsidP="00752B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1C8FCF40" w14:textId="77777777" w:rsidR="00752B90" w:rsidRDefault="00752B90" w:rsidP="00752B90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Из примеров выше скомпилируется такой CSS:</w:t>
      </w:r>
    </w:p>
    <w:p w14:paraId="540E9BB2" w14:textId="77777777" w:rsidR="00752B90" w:rsidRDefault="00752B90" w:rsidP="00752B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badgetext"/>
          <w:rFonts w:ascii="Ubuntu Mono" w:hAnsi="Ubuntu Mono"/>
          <w:color w:val="FFFFFF"/>
          <w:sz w:val="21"/>
          <w:szCs w:val="21"/>
          <w:bdr w:val="none" w:sz="0" w:space="0" w:color="auto" w:frame="1"/>
        </w:rPr>
        <w:t>CSS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.btn-success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{</w:t>
      </w:r>
    </w:p>
    <w:p w14:paraId="4F77E683" w14:textId="77777777" w:rsidR="00752B90" w:rsidRPr="00752B90" w:rsidRDefault="00752B90" w:rsidP="00752B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</w:t>
      </w:r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background-color: green;</w:t>
      </w:r>
    </w:p>
    <w:p w14:paraId="45D30A2E" w14:textId="77777777" w:rsidR="00752B90" w:rsidRPr="00752B90" w:rsidRDefault="00752B90" w:rsidP="00752B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}</w:t>
      </w:r>
    </w:p>
    <w:p w14:paraId="4C3A5157" w14:textId="77777777" w:rsidR="00752B90" w:rsidRPr="00752B90" w:rsidRDefault="00752B90" w:rsidP="00752B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744F4D25" w14:textId="77777777" w:rsidR="00752B90" w:rsidRPr="00752B90" w:rsidRDefault="00752B90" w:rsidP="00752B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</w:t>
      </w:r>
      <w:proofErr w:type="spellStart"/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btn</w:t>
      </w:r>
      <w:proofErr w:type="spellEnd"/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-error {</w:t>
      </w:r>
    </w:p>
    <w:p w14:paraId="214F7CC7" w14:textId="77777777" w:rsidR="00752B90" w:rsidRPr="00752B90" w:rsidRDefault="00752B90" w:rsidP="00752B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background-color: red;</w:t>
      </w:r>
    </w:p>
    <w:p w14:paraId="0172AD59" w14:textId="77777777" w:rsidR="00752B90" w:rsidRPr="00752B90" w:rsidRDefault="00752B90" w:rsidP="00752B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}</w:t>
      </w:r>
    </w:p>
    <w:p w14:paraId="2770D4A6" w14:textId="77777777" w:rsidR="00752B90" w:rsidRPr="00752B90" w:rsidRDefault="00752B90" w:rsidP="00752B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</w:t>
      </w:r>
      <w:proofErr w:type="spellStart"/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btn</w:t>
      </w:r>
      <w:proofErr w:type="spellEnd"/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-help {</w:t>
      </w:r>
    </w:p>
    <w:p w14:paraId="2E9AA951" w14:textId="77777777" w:rsidR="00752B90" w:rsidRPr="00752B90" w:rsidRDefault="00752B90" w:rsidP="00752B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background-image: </w:t>
      </w:r>
      <w:proofErr w:type="spellStart"/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url</w:t>
      </w:r>
      <w:proofErr w:type="spellEnd"/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("/</w:t>
      </w:r>
      <w:proofErr w:type="spellStart"/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img</w:t>
      </w:r>
      <w:proofErr w:type="spellEnd"/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/icons/question.png");</w:t>
      </w:r>
    </w:p>
    <w:p w14:paraId="7E5E5290" w14:textId="77777777" w:rsidR="00752B90" w:rsidRPr="00752B90" w:rsidRDefault="00752B90" w:rsidP="00752B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}</w:t>
      </w:r>
    </w:p>
    <w:p w14:paraId="03926779" w14:textId="77777777" w:rsidR="00752B90" w:rsidRPr="00752B90" w:rsidRDefault="00752B90" w:rsidP="00752B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</w:t>
      </w:r>
      <w:proofErr w:type="spellStart"/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btn</w:t>
      </w:r>
      <w:proofErr w:type="spellEnd"/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-info {</w:t>
      </w:r>
    </w:p>
    <w:p w14:paraId="22984049" w14:textId="77777777" w:rsidR="00752B90" w:rsidRPr="00752B90" w:rsidRDefault="00752B90" w:rsidP="00752B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752B9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border: 2px solid blue;</w:t>
      </w:r>
    </w:p>
    <w:p w14:paraId="45E6F441" w14:textId="77777777" w:rsidR="00752B90" w:rsidRDefault="00752B90" w:rsidP="00752B9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4835433F" w14:textId="77777777" w:rsidR="00752B90" w:rsidRDefault="00752B90" w:rsidP="00752B90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Кстати, тильда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~</w:t>
      </w:r>
      <w:r>
        <w:rPr>
          <w:rFonts w:ascii="Arial" w:hAnsi="Arial" w:cs="Arial"/>
          <w:color w:val="333333"/>
        </w:rPr>
        <w:t xml:space="preserve"> в примере выше нужна для хитрого механизма экранирования </w:t>
      </w:r>
      <w:proofErr w:type="spellStart"/>
      <w:r>
        <w:rPr>
          <w:rFonts w:ascii="Arial" w:hAnsi="Arial" w:cs="Arial"/>
          <w:color w:val="333333"/>
        </w:rPr>
        <w:t>Less</w:t>
      </w:r>
      <w:proofErr w:type="spellEnd"/>
      <w:r>
        <w:rPr>
          <w:rFonts w:ascii="Arial" w:hAnsi="Arial" w:cs="Arial"/>
          <w:color w:val="333333"/>
        </w:rPr>
        <w:t>. Без неё «склеивание» переменной и единицы измерения не сработает.</w:t>
      </w:r>
    </w:p>
    <w:p w14:paraId="3E61955D" w14:textId="77777777" w:rsidR="00752B90" w:rsidRDefault="00752B90" w:rsidP="00752B90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помощью «переменных-вставок» можно формировать имена селекторов динамически в зависимости от определённых условий или в цикле. Эти приёмы мы рассмотрим далее в тренажёре.</w:t>
      </w:r>
    </w:p>
    <w:p w14:paraId="13B6CA7E" w14:textId="5EC0635A" w:rsidR="00DF0090" w:rsidRDefault="00DF0090"/>
    <w:p w14:paraId="7244A2B6" w14:textId="77777777" w:rsidR="00050005" w:rsidRDefault="00050005" w:rsidP="00050005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Цикл</w:t>
      </w:r>
    </w:p>
    <w:p w14:paraId="4E231514" w14:textId="77777777" w:rsidR="00050005" w:rsidRDefault="00050005" w:rsidP="00050005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</w:t>
      </w:r>
      <w:proofErr w:type="spellStart"/>
      <w:r>
        <w:rPr>
          <w:rFonts w:ascii="Arial" w:hAnsi="Arial" w:cs="Arial"/>
          <w:color w:val="333333"/>
        </w:rPr>
        <w:t>Less</w:t>
      </w:r>
      <w:proofErr w:type="spellEnd"/>
      <w:r>
        <w:rPr>
          <w:rFonts w:ascii="Arial" w:hAnsi="Arial" w:cs="Arial"/>
          <w:color w:val="333333"/>
        </w:rPr>
        <w:t xml:space="preserve"> нет специального синтаксиса для циклов. Но есть возможность вызывать примеси внутри самих себя. Так с помощью рекурсии и реализуются циклы. Рассмотрим пример:</w:t>
      </w:r>
    </w:p>
    <w:p w14:paraId="32EC8EF0" w14:textId="77777777" w:rsidR="00050005" w:rsidRDefault="00050005" w:rsidP="0005000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badgetext"/>
          <w:rFonts w:ascii="Ubuntu Mono" w:hAnsi="Ubuntu Mono"/>
          <w:color w:val="FFFFFF"/>
          <w:sz w:val="21"/>
          <w:szCs w:val="21"/>
          <w:bdr w:val="none" w:sz="0" w:space="0" w:color="auto" w:frame="1"/>
        </w:rPr>
        <w:lastRenderedPageBreak/>
        <w:t>Less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.mixin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(@n) {</w:t>
      </w:r>
    </w:p>
    <w:p w14:paraId="38344B87" w14:textId="77777777" w:rsidR="00050005" w:rsidRDefault="00050005" w:rsidP="0005000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.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mixin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(@n + 1);</w:t>
      </w:r>
    </w:p>
    <w:p w14:paraId="494258AD" w14:textId="77777777" w:rsidR="00050005" w:rsidRDefault="00050005" w:rsidP="0005000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1150CE80" w14:textId="77777777" w:rsidR="00050005" w:rsidRDefault="00050005" w:rsidP="0005000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640EBC52" w14:textId="77777777" w:rsidR="00050005" w:rsidRDefault="00050005" w:rsidP="0005000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.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mixin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(1);</w:t>
      </w:r>
    </w:p>
    <w:p w14:paraId="245B7BFE" w14:textId="77777777" w:rsidR="00050005" w:rsidRDefault="00050005" w:rsidP="0005000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примере создаётся «бесконечный» цикл с увеличивающейся переменной-счётчиком, который никогда не закончится. Чтобы рекурсия всё-таки когда-нибудь прекращалась, к примеси добавляется условие выполнения:</w:t>
      </w:r>
    </w:p>
    <w:p w14:paraId="64B08FD2" w14:textId="77777777" w:rsidR="00050005" w:rsidRPr="00050005" w:rsidRDefault="00050005" w:rsidP="0005000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proofErr w:type="spellStart"/>
      <w:r w:rsidRPr="00050005">
        <w:rPr>
          <w:rStyle w:val="badgetext"/>
          <w:rFonts w:ascii="Ubuntu Mono" w:hAnsi="Ubuntu Mono"/>
          <w:color w:val="FFFFFF"/>
          <w:sz w:val="21"/>
          <w:szCs w:val="21"/>
          <w:bdr w:val="none" w:sz="0" w:space="0" w:color="auto" w:frame="1"/>
          <w:lang w:val="en-US"/>
        </w:rPr>
        <w:t>Less</w:t>
      </w:r>
      <w:r w:rsidRPr="000500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.mixin</w:t>
      </w:r>
      <w:proofErr w:type="spellEnd"/>
      <w:r w:rsidRPr="000500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(@n) when (@n &gt; 0) {</w:t>
      </w:r>
    </w:p>
    <w:p w14:paraId="648A4F3E" w14:textId="77777777" w:rsidR="00050005" w:rsidRDefault="00050005" w:rsidP="0005000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 w:rsidRPr="000500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.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mixin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(@n - 1);</w:t>
      </w:r>
    </w:p>
    <w:p w14:paraId="290EE334" w14:textId="77777777" w:rsidR="00050005" w:rsidRDefault="00050005" w:rsidP="0005000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3B2F0806" w14:textId="77777777" w:rsidR="00050005" w:rsidRDefault="00050005" w:rsidP="0005000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1653A89F" w14:textId="77777777" w:rsidR="00050005" w:rsidRDefault="00050005" w:rsidP="0005000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.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mixin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(2);</w:t>
      </w:r>
    </w:p>
    <w:p w14:paraId="22789875" w14:textId="77777777" w:rsidR="00050005" w:rsidRDefault="00050005" w:rsidP="0005000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Теперь цикл выполнится два раза, сработает условие выполнения примеси и произойдёт выход из рекурсии.</w:t>
      </w:r>
    </w:p>
    <w:p w14:paraId="077D78EE" w14:textId="77777777" w:rsidR="00050005" w:rsidRDefault="00050005" w:rsidP="0005000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чего можно применять циклы? Например, для генерирования целых CSS-правил. Если в цикле в имени селектора использовать переменную-вставку из </w:t>
      </w:r>
      <w:hyperlink r:id="rId13" w:history="1">
        <w:r>
          <w:rPr>
            <w:rStyle w:val="a4"/>
            <w:rFonts w:ascii="Arial" w:hAnsi="Arial" w:cs="Arial"/>
            <w:color w:val="3527B6"/>
          </w:rPr>
          <w:t>прошлого задания</w:t>
        </w:r>
      </w:hyperlink>
      <w:r>
        <w:rPr>
          <w:rFonts w:ascii="Arial" w:hAnsi="Arial" w:cs="Arial"/>
          <w:color w:val="333333"/>
        </w:rPr>
        <w:t>, то можно на выходе получить набор правил с разными селекторами. В примере ниже цикл исполняется три раза, в каждой итерации создастся правило с переменной-счётчиком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@n</w:t>
      </w:r>
      <w:r>
        <w:rPr>
          <w:rFonts w:ascii="Arial" w:hAnsi="Arial" w:cs="Arial"/>
          <w:color w:val="333333"/>
        </w:rPr>
        <w:t> в качестве суффикса селектора:</w:t>
      </w:r>
    </w:p>
    <w:p w14:paraId="7394ED51" w14:textId="77777777" w:rsidR="00050005" w:rsidRPr="00050005" w:rsidRDefault="00050005" w:rsidP="0005000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proofErr w:type="spellStart"/>
      <w:r w:rsidRPr="00050005">
        <w:rPr>
          <w:rStyle w:val="badgetext"/>
          <w:rFonts w:ascii="Ubuntu Mono" w:hAnsi="Ubuntu Mono"/>
          <w:color w:val="FFFFFF"/>
          <w:sz w:val="21"/>
          <w:szCs w:val="21"/>
          <w:bdr w:val="none" w:sz="0" w:space="0" w:color="auto" w:frame="1"/>
          <w:lang w:val="en-US"/>
        </w:rPr>
        <w:t>Less</w:t>
      </w:r>
      <w:r w:rsidRPr="000500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.mixin</w:t>
      </w:r>
      <w:proofErr w:type="spellEnd"/>
      <w:r w:rsidRPr="000500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(@n) when (@n &gt; 0) {</w:t>
      </w:r>
    </w:p>
    <w:p w14:paraId="336138BC" w14:textId="77777777" w:rsidR="00050005" w:rsidRPr="00050005" w:rsidRDefault="00050005" w:rsidP="0005000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0500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.text-@{n} {</w:t>
      </w:r>
    </w:p>
    <w:p w14:paraId="33CA44F6" w14:textId="77777777" w:rsidR="00050005" w:rsidRPr="00050005" w:rsidRDefault="00050005" w:rsidP="0005000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0500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}</w:t>
      </w:r>
    </w:p>
    <w:p w14:paraId="71C461D6" w14:textId="77777777" w:rsidR="00050005" w:rsidRPr="00050005" w:rsidRDefault="00050005" w:rsidP="0005000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15EA5218" w14:textId="77777777" w:rsidR="00050005" w:rsidRPr="00050005" w:rsidRDefault="00050005" w:rsidP="0005000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0500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.</w:t>
      </w:r>
      <w:proofErr w:type="spellStart"/>
      <w:r w:rsidRPr="000500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mixin</w:t>
      </w:r>
      <w:proofErr w:type="spellEnd"/>
      <w:r w:rsidRPr="000500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(@n - 1);</w:t>
      </w:r>
    </w:p>
    <w:p w14:paraId="595C263A" w14:textId="77777777" w:rsidR="00050005" w:rsidRPr="00050005" w:rsidRDefault="00050005" w:rsidP="0005000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0500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}</w:t>
      </w:r>
    </w:p>
    <w:p w14:paraId="3F337229" w14:textId="77777777" w:rsidR="00050005" w:rsidRPr="00050005" w:rsidRDefault="00050005" w:rsidP="0005000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33AF68BC" w14:textId="77777777" w:rsidR="00050005" w:rsidRPr="00050005" w:rsidRDefault="00050005" w:rsidP="00050005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0500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</w:t>
      </w:r>
      <w:proofErr w:type="spellStart"/>
      <w:r w:rsidRPr="000500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mixin</w:t>
      </w:r>
      <w:proofErr w:type="spellEnd"/>
      <w:r w:rsidRPr="000500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(3);</w:t>
      </w:r>
    </w:p>
    <w:p w14:paraId="6B51C5F7" w14:textId="77777777" w:rsidR="00050005" w:rsidRDefault="00050005" w:rsidP="0005000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badgetext"/>
          <w:rFonts w:ascii="Ubuntu Mono" w:hAnsi="Ubuntu Mono"/>
          <w:color w:val="FFFFFF"/>
          <w:sz w:val="21"/>
          <w:szCs w:val="21"/>
          <w:bdr w:val="none" w:sz="0" w:space="0" w:color="auto" w:frame="1"/>
        </w:rPr>
        <w:t>CSS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.text-3 {}</w:t>
      </w:r>
    </w:p>
    <w:p w14:paraId="3B24947C" w14:textId="77777777" w:rsidR="00050005" w:rsidRDefault="00050005" w:rsidP="0005000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.text-2 {}</w:t>
      </w:r>
    </w:p>
    <w:p w14:paraId="0561275A" w14:textId="77777777" w:rsidR="00050005" w:rsidRDefault="00050005" w:rsidP="00050005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lastRenderedPageBreak/>
        <w:t>.text-1 {}</w:t>
      </w:r>
    </w:p>
    <w:p w14:paraId="15B04DC3" w14:textId="56E4EB2C" w:rsidR="00050005" w:rsidRDefault="00D5727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Внутри «цикла» переменную-счётчик можно использовать не только в условиях или в селекторах, но и в значениях свойств.</w:t>
      </w:r>
    </w:p>
    <w:p w14:paraId="271EEDBF" w14:textId="68938E67" w:rsidR="004B7491" w:rsidRDefault="004B7491">
      <w:pPr>
        <w:rPr>
          <w:rFonts w:ascii="Arial" w:hAnsi="Arial" w:cs="Arial"/>
          <w:color w:val="333333"/>
          <w:shd w:val="clear" w:color="auto" w:fill="FFFFFF"/>
        </w:rPr>
      </w:pPr>
    </w:p>
    <w:p w14:paraId="1EF3AF29" w14:textId="77777777" w:rsidR="004B7491" w:rsidRDefault="004B7491" w:rsidP="004B7491">
      <w:r>
        <w:t>@line: 16px;</w:t>
      </w:r>
    </w:p>
    <w:p w14:paraId="059377AA" w14:textId="77777777" w:rsidR="004B7491" w:rsidRDefault="004B7491" w:rsidP="004B7491"/>
    <w:p w14:paraId="056257FA" w14:textId="77777777" w:rsidR="004B7491" w:rsidRDefault="004B7491" w:rsidP="004B7491">
      <w:r>
        <w:t>.</w:t>
      </w:r>
      <w:proofErr w:type="spellStart"/>
      <w:r>
        <w:t>set-font</w:t>
      </w:r>
      <w:proofErr w:type="spellEnd"/>
      <w:r>
        <w:t>(@font-size, @line-height: @line) {</w:t>
      </w:r>
    </w:p>
    <w:p w14:paraId="28D5D389" w14:textId="77777777" w:rsidR="004B7491" w:rsidRPr="004B7491" w:rsidRDefault="004B7491" w:rsidP="004B7491">
      <w:pPr>
        <w:rPr>
          <w:lang w:val="en-US"/>
        </w:rPr>
      </w:pPr>
      <w:r>
        <w:t xml:space="preserve">  </w:t>
      </w:r>
      <w:r w:rsidRPr="004B7491">
        <w:rPr>
          <w:lang w:val="en-US"/>
        </w:rPr>
        <w:t>font-size: @font-size;</w:t>
      </w:r>
    </w:p>
    <w:p w14:paraId="2E20EDB6" w14:textId="77777777" w:rsidR="004B7491" w:rsidRPr="004B7491" w:rsidRDefault="004B7491" w:rsidP="004B7491">
      <w:pPr>
        <w:rPr>
          <w:lang w:val="en-US"/>
        </w:rPr>
      </w:pPr>
      <w:r w:rsidRPr="004B7491">
        <w:rPr>
          <w:lang w:val="en-US"/>
        </w:rPr>
        <w:t xml:space="preserve">  line-height: @line-height;</w:t>
      </w:r>
    </w:p>
    <w:p w14:paraId="404C28C6" w14:textId="77777777" w:rsidR="004B7491" w:rsidRPr="004B7491" w:rsidRDefault="004B7491" w:rsidP="004B7491">
      <w:pPr>
        <w:rPr>
          <w:lang w:val="en-US"/>
        </w:rPr>
      </w:pPr>
      <w:r w:rsidRPr="004B7491">
        <w:rPr>
          <w:lang w:val="en-US"/>
        </w:rPr>
        <w:t>}</w:t>
      </w:r>
    </w:p>
    <w:p w14:paraId="44C4FC9C" w14:textId="77777777" w:rsidR="004B7491" w:rsidRPr="004B7491" w:rsidRDefault="004B7491" w:rsidP="004B7491">
      <w:pPr>
        <w:rPr>
          <w:lang w:val="en-US"/>
        </w:rPr>
      </w:pPr>
    </w:p>
    <w:p w14:paraId="541BCDDA" w14:textId="77777777" w:rsidR="004B7491" w:rsidRPr="004B7491" w:rsidRDefault="004B7491" w:rsidP="004B7491">
      <w:pPr>
        <w:rPr>
          <w:lang w:val="en-US"/>
        </w:rPr>
      </w:pPr>
      <w:r w:rsidRPr="004B7491">
        <w:rPr>
          <w:lang w:val="en-US"/>
        </w:rPr>
        <w:t>.set-margin(@margin-top: @line, @margin-bottom: @line) {</w:t>
      </w:r>
    </w:p>
    <w:p w14:paraId="49B51496" w14:textId="77777777" w:rsidR="004B7491" w:rsidRPr="004B7491" w:rsidRDefault="004B7491" w:rsidP="004B7491">
      <w:pPr>
        <w:rPr>
          <w:lang w:val="en-US"/>
        </w:rPr>
      </w:pPr>
      <w:r w:rsidRPr="004B7491">
        <w:rPr>
          <w:lang w:val="en-US"/>
        </w:rPr>
        <w:t xml:space="preserve">  margin-top: @margin-top;</w:t>
      </w:r>
    </w:p>
    <w:p w14:paraId="42E3AA04" w14:textId="77777777" w:rsidR="004B7491" w:rsidRPr="004B7491" w:rsidRDefault="004B7491" w:rsidP="004B7491">
      <w:pPr>
        <w:rPr>
          <w:lang w:val="en-US"/>
        </w:rPr>
      </w:pPr>
      <w:r w:rsidRPr="004B7491">
        <w:rPr>
          <w:lang w:val="en-US"/>
        </w:rPr>
        <w:t xml:space="preserve">  margin-bottom: @margin-bottom;</w:t>
      </w:r>
    </w:p>
    <w:p w14:paraId="7FCAF356" w14:textId="5B5286CF" w:rsidR="004B7491" w:rsidRDefault="004B7491" w:rsidP="004B7491">
      <w:r>
        <w:t>}</w:t>
      </w:r>
    </w:p>
    <w:p w14:paraId="080A8D1E" w14:textId="17D46A2E" w:rsidR="004B7491" w:rsidRDefault="004B7491" w:rsidP="004B7491"/>
    <w:p w14:paraId="09576327" w14:textId="77777777" w:rsidR="004B7491" w:rsidRPr="004B7491" w:rsidRDefault="004B7491" w:rsidP="004B7491">
      <w:pPr>
        <w:rPr>
          <w:lang w:val="en-US"/>
        </w:rPr>
      </w:pPr>
      <w:r w:rsidRPr="004B7491">
        <w:rPr>
          <w:lang w:val="en-US"/>
        </w:rPr>
        <w:t xml:space="preserve">@base-color: </w:t>
      </w:r>
      <w:proofErr w:type="spellStart"/>
      <w:r w:rsidRPr="004B7491">
        <w:rPr>
          <w:lang w:val="en-US"/>
        </w:rPr>
        <w:t>rgb</w:t>
      </w:r>
      <w:proofErr w:type="spellEnd"/>
      <w:r w:rsidRPr="004B7491">
        <w:rPr>
          <w:lang w:val="en-US"/>
        </w:rPr>
        <w:t>(110, 27, 255);</w:t>
      </w:r>
    </w:p>
    <w:p w14:paraId="78838BEF" w14:textId="77777777" w:rsidR="004B7491" w:rsidRPr="004B7491" w:rsidRDefault="004B7491" w:rsidP="004B7491">
      <w:pPr>
        <w:rPr>
          <w:lang w:val="en-US"/>
        </w:rPr>
      </w:pPr>
    </w:p>
    <w:p w14:paraId="699C3593" w14:textId="77777777" w:rsidR="004B7491" w:rsidRPr="004B7491" w:rsidRDefault="004B7491" w:rsidP="004B7491">
      <w:pPr>
        <w:rPr>
          <w:lang w:val="en-US"/>
        </w:rPr>
      </w:pPr>
      <w:r w:rsidRPr="004B7491">
        <w:rPr>
          <w:lang w:val="en-US"/>
        </w:rPr>
        <w:t>.generate-colors(@color) {</w:t>
      </w:r>
    </w:p>
    <w:p w14:paraId="28C03C05" w14:textId="77777777" w:rsidR="004B7491" w:rsidRPr="004B7491" w:rsidRDefault="004B7491" w:rsidP="004B7491">
      <w:pPr>
        <w:rPr>
          <w:lang w:val="en-US"/>
        </w:rPr>
      </w:pPr>
      <w:r w:rsidRPr="004B7491">
        <w:rPr>
          <w:lang w:val="en-US"/>
        </w:rPr>
        <w:t xml:space="preserve">  @bg-color:lighten(@color, 35%);</w:t>
      </w:r>
    </w:p>
    <w:p w14:paraId="71CB49B4" w14:textId="77777777" w:rsidR="004B7491" w:rsidRPr="004B7491" w:rsidRDefault="004B7491" w:rsidP="004B7491">
      <w:pPr>
        <w:rPr>
          <w:lang w:val="en-US"/>
        </w:rPr>
      </w:pPr>
      <w:r w:rsidRPr="004B7491">
        <w:rPr>
          <w:lang w:val="en-US"/>
        </w:rPr>
        <w:t xml:space="preserve">  background-color:@</w:t>
      </w:r>
      <w:proofErr w:type="spellStart"/>
      <w:r w:rsidRPr="004B7491">
        <w:rPr>
          <w:lang w:val="en-US"/>
        </w:rPr>
        <w:t>bg</w:t>
      </w:r>
      <w:proofErr w:type="spellEnd"/>
      <w:r w:rsidRPr="004B7491">
        <w:rPr>
          <w:lang w:val="en-US"/>
        </w:rPr>
        <w:t>-color;</w:t>
      </w:r>
    </w:p>
    <w:p w14:paraId="1ED77FF2" w14:textId="77777777" w:rsidR="004B7491" w:rsidRPr="004B7491" w:rsidRDefault="004B7491" w:rsidP="004B7491">
      <w:pPr>
        <w:rPr>
          <w:lang w:val="en-US"/>
        </w:rPr>
      </w:pPr>
      <w:r w:rsidRPr="004B7491">
        <w:rPr>
          <w:lang w:val="en-US"/>
        </w:rPr>
        <w:t xml:space="preserve">  </w:t>
      </w:r>
      <w:proofErr w:type="spellStart"/>
      <w:r w:rsidRPr="004B7491">
        <w:rPr>
          <w:lang w:val="en-US"/>
        </w:rPr>
        <w:t>color:darken</w:t>
      </w:r>
      <w:proofErr w:type="spellEnd"/>
      <w:r w:rsidRPr="004B7491">
        <w:rPr>
          <w:lang w:val="en-US"/>
        </w:rPr>
        <w:t>(@bg-color, 50%);</w:t>
      </w:r>
    </w:p>
    <w:p w14:paraId="4C541CA3" w14:textId="77777777" w:rsidR="004B7491" w:rsidRPr="004B7491" w:rsidRDefault="004B7491" w:rsidP="004B7491">
      <w:pPr>
        <w:rPr>
          <w:lang w:val="en-US"/>
        </w:rPr>
      </w:pPr>
      <w:r w:rsidRPr="004B7491">
        <w:rPr>
          <w:lang w:val="en-US"/>
        </w:rPr>
        <w:t xml:space="preserve">  </w:t>
      </w:r>
      <w:proofErr w:type="spellStart"/>
      <w:r w:rsidRPr="004B7491">
        <w:rPr>
          <w:lang w:val="en-US"/>
        </w:rPr>
        <w:t>border-color:darken</w:t>
      </w:r>
      <w:proofErr w:type="spellEnd"/>
      <w:r w:rsidRPr="004B7491">
        <w:rPr>
          <w:lang w:val="en-US"/>
        </w:rPr>
        <w:t>(spin(@bg-color, -10), 5%);</w:t>
      </w:r>
    </w:p>
    <w:p w14:paraId="4AFA159E" w14:textId="6C35821B" w:rsidR="004B7491" w:rsidRDefault="004B7491" w:rsidP="004B7491">
      <w:r>
        <w:t>}</w:t>
      </w:r>
    </w:p>
    <w:p w14:paraId="5BCD45A3" w14:textId="6CF5538E" w:rsidR="004B7491" w:rsidRDefault="004B7491" w:rsidP="004B7491"/>
    <w:p w14:paraId="3AFE0A74" w14:textId="77777777" w:rsidR="004B7491" w:rsidRPr="004B7491" w:rsidRDefault="004B7491" w:rsidP="004B7491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4B7491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Примесь для центровки блока</w:t>
      </w:r>
    </w:p>
    <w:p w14:paraId="3EE3E300" w14:textId="77777777" w:rsidR="004B7491" w:rsidRPr="004B7491" w:rsidRDefault="004B7491" w:rsidP="004B7491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B7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Дальше мы рассмотрим несколько полезных примесей, которые могут часто использоваться в повседневной практике.</w:t>
      </w:r>
    </w:p>
    <w:p w14:paraId="47884F31" w14:textId="77777777" w:rsidR="004B7491" w:rsidRPr="004B7491" w:rsidRDefault="004B7491" w:rsidP="004B7491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B7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Одна из самых распространённых задач — горизонтальное и вертикальное выравнивание блока относительно родительского контейнера.</w:t>
      </w:r>
    </w:p>
    <w:p w14:paraId="5352DC9F" w14:textId="77777777" w:rsidR="004B7491" w:rsidRPr="004B7491" w:rsidRDefault="004B7491" w:rsidP="004B7491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B7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этом задании давайте создадим примесь для быстрого выравнивания. Особенности этого метода:</w:t>
      </w:r>
    </w:p>
    <w:p w14:paraId="2CE6A717" w14:textId="77777777" w:rsidR="004B7491" w:rsidRPr="004B7491" w:rsidRDefault="004B7491" w:rsidP="004B7491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B7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блок позиционируется абсолютно внутри относительно </w:t>
      </w:r>
      <w:proofErr w:type="spellStart"/>
      <w:r w:rsidRPr="004B7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спозиционированного</w:t>
      </w:r>
      <w:proofErr w:type="spellEnd"/>
      <w:r w:rsidRPr="004B7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контейнера,</w:t>
      </w:r>
    </w:p>
    <w:p w14:paraId="27A4E357" w14:textId="77777777" w:rsidR="004B7491" w:rsidRPr="004B7491" w:rsidRDefault="004B7491" w:rsidP="004B7491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B7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 блока должны быть фиксированные ширина и высота,</w:t>
      </w:r>
    </w:p>
    <w:p w14:paraId="7BB24D1B" w14:textId="77777777" w:rsidR="004B7491" w:rsidRPr="004B7491" w:rsidRDefault="004B7491" w:rsidP="004B7491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B7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центровка происходит за счёт нулевых координат </w:t>
      </w:r>
      <w:proofErr w:type="spellStart"/>
      <w:r w:rsidRPr="004B749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top</w:t>
      </w:r>
      <w:proofErr w:type="spellEnd"/>
      <w:r w:rsidRPr="004B7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4B749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right</w:t>
      </w:r>
      <w:proofErr w:type="spellEnd"/>
      <w:r w:rsidRPr="004B7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4B749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bottom</w:t>
      </w:r>
      <w:proofErr w:type="spellEnd"/>
      <w:r w:rsidRPr="004B7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4B749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left</w:t>
      </w:r>
      <w:proofErr w:type="spellEnd"/>
      <w:r w:rsidRPr="004B7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автоматических внешних отступов.</w:t>
      </w:r>
    </w:p>
    <w:p w14:paraId="36C6273A" w14:textId="77777777" w:rsidR="00E714A8" w:rsidRPr="00E714A8" w:rsidRDefault="00E714A8" w:rsidP="00E714A8">
      <w:pPr>
        <w:rPr>
          <w:lang w:val="en-US"/>
        </w:rPr>
      </w:pPr>
      <w:r w:rsidRPr="00E714A8">
        <w:rPr>
          <w:lang w:val="en-US"/>
        </w:rPr>
        <w:t>.zero-centered() {</w:t>
      </w:r>
    </w:p>
    <w:p w14:paraId="6ADBB216" w14:textId="77777777" w:rsidR="00E714A8" w:rsidRPr="00E714A8" w:rsidRDefault="00E714A8" w:rsidP="00E714A8">
      <w:pPr>
        <w:rPr>
          <w:lang w:val="en-US"/>
        </w:rPr>
      </w:pPr>
      <w:r w:rsidRPr="00E714A8">
        <w:rPr>
          <w:lang w:val="en-US"/>
        </w:rPr>
        <w:t xml:space="preserve">  </w:t>
      </w:r>
      <w:proofErr w:type="spellStart"/>
      <w:r w:rsidRPr="00E714A8">
        <w:rPr>
          <w:lang w:val="en-US"/>
        </w:rPr>
        <w:t>position:absolute</w:t>
      </w:r>
      <w:proofErr w:type="spellEnd"/>
      <w:r w:rsidRPr="00E714A8">
        <w:rPr>
          <w:lang w:val="en-US"/>
        </w:rPr>
        <w:t>;</w:t>
      </w:r>
    </w:p>
    <w:p w14:paraId="094BE3EA" w14:textId="77777777" w:rsidR="00E714A8" w:rsidRPr="00E714A8" w:rsidRDefault="00E714A8" w:rsidP="00E714A8">
      <w:pPr>
        <w:rPr>
          <w:lang w:val="en-US"/>
        </w:rPr>
      </w:pPr>
      <w:r w:rsidRPr="00E714A8">
        <w:rPr>
          <w:lang w:val="en-US"/>
        </w:rPr>
        <w:t xml:space="preserve">  top:0;</w:t>
      </w:r>
    </w:p>
    <w:p w14:paraId="3F734D77" w14:textId="77777777" w:rsidR="00E714A8" w:rsidRPr="00E714A8" w:rsidRDefault="00E714A8" w:rsidP="00E714A8">
      <w:pPr>
        <w:rPr>
          <w:lang w:val="en-US"/>
        </w:rPr>
      </w:pPr>
      <w:r w:rsidRPr="00E714A8">
        <w:rPr>
          <w:lang w:val="en-US"/>
        </w:rPr>
        <w:t xml:space="preserve">  right:0;</w:t>
      </w:r>
    </w:p>
    <w:p w14:paraId="456FB6AE" w14:textId="77777777" w:rsidR="00E714A8" w:rsidRPr="00E714A8" w:rsidRDefault="00E714A8" w:rsidP="00E714A8">
      <w:pPr>
        <w:rPr>
          <w:lang w:val="en-US"/>
        </w:rPr>
      </w:pPr>
      <w:r w:rsidRPr="00E714A8">
        <w:rPr>
          <w:lang w:val="en-US"/>
        </w:rPr>
        <w:t xml:space="preserve">  bottom:0;</w:t>
      </w:r>
    </w:p>
    <w:p w14:paraId="69C012FD" w14:textId="77777777" w:rsidR="00E714A8" w:rsidRPr="00E714A8" w:rsidRDefault="00E714A8" w:rsidP="00E714A8">
      <w:pPr>
        <w:rPr>
          <w:lang w:val="en-US"/>
        </w:rPr>
      </w:pPr>
      <w:r w:rsidRPr="00E714A8">
        <w:rPr>
          <w:lang w:val="en-US"/>
        </w:rPr>
        <w:t xml:space="preserve">  left:0;</w:t>
      </w:r>
    </w:p>
    <w:p w14:paraId="08A575B1" w14:textId="77777777" w:rsidR="00E714A8" w:rsidRPr="00E714A8" w:rsidRDefault="00E714A8" w:rsidP="00E714A8">
      <w:pPr>
        <w:rPr>
          <w:lang w:val="en-US"/>
        </w:rPr>
      </w:pPr>
      <w:r w:rsidRPr="00E714A8">
        <w:rPr>
          <w:lang w:val="en-US"/>
        </w:rPr>
        <w:t xml:space="preserve">  margin: auto;</w:t>
      </w:r>
    </w:p>
    <w:p w14:paraId="1A936A85" w14:textId="04DFD05A" w:rsidR="004B7491" w:rsidRDefault="00E714A8" w:rsidP="00E714A8">
      <w:r>
        <w:t>}</w:t>
      </w:r>
    </w:p>
    <w:p w14:paraId="1948BC6D" w14:textId="16717020" w:rsidR="00E714A8" w:rsidRDefault="00E714A8" w:rsidP="00E714A8"/>
    <w:p w14:paraId="55311525" w14:textId="77777777" w:rsidR="00E714A8" w:rsidRDefault="00E714A8" w:rsidP="00E714A8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Примесь для треугольных форм</w:t>
      </w:r>
    </w:p>
    <w:p w14:paraId="5704FEF0" w14:textId="77777777" w:rsidR="00E714A8" w:rsidRDefault="00E714A8" w:rsidP="00E714A8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Ещё одна распространённая задача — реализовать блок треугольной формы с помощью CSS. Для её решения подходит управление шириной и цветом рамок, который мы уже рассматривали в </w:t>
      </w:r>
      <w:hyperlink r:id="rId14" w:history="1">
        <w:r>
          <w:rPr>
            <w:rStyle w:val="a4"/>
            <w:rFonts w:ascii="Arial" w:hAnsi="Arial" w:cs="Arial"/>
            <w:color w:val="3527B6"/>
          </w:rPr>
          <w:t>серии заданий</w:t>
        </w:r>
      </w:hyperlink>
      <w:r>
        <w:rPr>
          <w:rFonts w:ascii="Arial" w:hAnsi="Arial" w:cs="Arial"/>
          <w:color w:val="333333"/>
        </w:rPr>
        <w:t> части «Рамки и фоны. Погружение».</w:t>
      </w:r>
    </w:p>
    <w:p w14:paraId="75B51680" w14:textId="77777777" w:rsidR="00E714A8" w:rsidRDefault="00E714A8" w:rsidP="00E714A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Универсальную примесь для создания «треугольников» на CSS удобно держать в своём арсенале наготове, чтобы при необходимости просто написать одну строчку кода, не вспоминая подробности реализации.</w:t>
      </w:r>
    </w:p>
    <w:p w14:paraId="3F2D1A1F" w14:textId="77777777" w:rsidR="00E714A8" w:rsidRDefault="00E714A8" w:rsidP="00E714A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Итак, нам нужна примесь, которая будет принимать в качестве параметров: направление, в которое «смотрит» треугольник, его размер и цвет.</w:t>
      </w:r>
    </w:p>
    <w:p w14:paraId="404FE736" w14:textId="77777777" w:rsidR="00E714A8" w:rsidRDefault="00E714A8" w:rsidP="00E714A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Так как в примеси нужно учесть четыре направления (вверх, вправо, вниз и влево), уместно будет воспользоваться шаблонами примесей. В универсальном шаблоне будут заданы общие для всех сторон свойства, а в специфичных шаблонах — разные.</w:t>
      </w:r>
    </w:p>
    <w:p w14:paraId="5465D530" w14:textId="77777777" w:rsidR="00E714A8" w:rsidRDefault="00E714A8" w:rsidP="00E714A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задании в </w:t>
      </w:r>
      <w:proofErr w:type="spellStart"/>
      <w:r>
        <w:rPr>
          <w:rFonts w:ascii="Arial" w:hAnsi="Arial" w:cs="Arial"/>
          <w:color w:val="333333"/>
        </w:rPr>
        <w:t>Less</w:t>
      </w:r>
      <w:proofErr w:type="spellEnd"/>
      <w:r>
        <w:rPr>
          <w:rFonts w:ascii="Arial" w:hAnsi="Arial" w:cs="Arial"/>
          <w:color w:val="333333"/>
        </w:rPr>
        <w:t>-код уже добавлена универсальная примесь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.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triangle</w:t>
      </w:r>
      <w:proofErr w:type="spellEnd"/>
      <w:r>
        <w:rPr>
          <w:rFonts w:ascii="Arial" w:hAnsi="Arial" w:cs="Arial"/>
          <w:color w:val="333333"/>
        </w:rPr>
        <w:t>, в которой заданы правила для всех «треугольников»: нулевые ширина и высота (так как мы будем работать с рамками, сами блоки будут невидимы), а также сплошной стиль рамки.</w:t>
      </w:r>
    </w:p>
    <w:p w14:paraId="040CE143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lastRenderedPageBreak/>
        <w:t>.triangle(@_; @size; @color) {</w:t>
      </w:r>
    </w:p>
    <w:p w14:paraId="7D2A88F9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 xml:space="preserve">  width: 0;</w:t>
      </w:r>
    </w:p>
    <w:p w14:paraId="63D5BD27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 xml:space="preserve">  height: 0;</w:t>
      </w:r>
    </w:p>
    <w:p w14:paraId="19C67562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 xml:space="preserve">  border-width: @size;</w:t>
      </w:r>
    </w:p>
    <w:p w14:paraId="6D91FFE0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 xml:space="preserve">  border-style: solid;</w:t>
      </w:r>
    </w:p>
    <w:p w14:paraId="151214F6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 xml:space="preserve">  border-color: @color;</w:t>
      </w:r>
    </w:p>
    <w:p w14:paraId="71BADA16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>}</w:t>
      </w:r>
    </w:p>
    <w:p w14:paraId="284D6B17" w14:textId="77777777" w:rsidR="00AD284B" w:rsidRPr="00AD284B" w:rsidRDefault="00AD284B" w:rsidP="00AD284B">
      <w:pPr>
        <w:rPr>
          <w:lang w:val="en-US"/>
        </w:rPr>
      </w:pPr>
    </w:p>
    <w:p w14:paraId="3D1216D1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>.triangle(top; @size; @color) {</w:t>
      </w:r>
    </w:p>
    <w:p w14:paraId="7A021202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 xml:space="preserve">  border-left-color: transparent;</w:t>
      </w:r>
    </w:p>
    <w:p w14:paraId="3C79DEDF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 xml:space="preserve">  border-right-color: transparent;</w:t>
      </w:r>
    </w:p>
    <w:p w14:paraId="2A67EC80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 xml:space="preserve">  border-top-style: none;</w:t>
      </w:r>
    </w:p>
    <w:p w14:paraId="6FE8BC05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>}</w:t>
      </w:r>
    </w:p>
    <w:p w14:paraId="4E81FDA2" w14:textId="77777777" w:rsidR="00AD284B" w:rsidRPr="00AD284B" w:rsidRDefault="00AD284B" w:rsidP="00AD284B">
      <w:pPr>
        <w:rPr>
          <w:lang w:val="en-US"/>
        </w:rPr>
      </w:pPr>
    </w:p>
    <w:p w14:paraId="6BEC0664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>.triangle(right; @size; @color) {</w:t>
      </w:r>
    </w:p>
    <w:p w14:paraId="58BE22A9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 xml:space="preserve">  border-top-color:transparent;</w:t>
      </w:r>
    </w:p>
    <w:p w14:paraId="1144A2CF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 xml:space="preserve">  border-bottom-color:transparent;</w:t>
      </w:r>
    </w:p>
    <w:p w14:paraId="1126AAE1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 xml:space="preserve">  border-right-style:none;</w:t>
      </w:r>
    </w:p>
    <w:p w14:paraId="13763EC0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>}</w:t>
      </w:r>
    </w:p>
    <w:p w14:paraId="3A520A64" w14:textId="77777777" w:rsidR="00AD284B" w:rsidRPr="00AD284B" w:rsidRDefault="00AD284B" w:rsidP="00AD284B">
      <w:pPr>
        <w:rPr>
          <w:lang w:val="en-US"/>
        </w:rPr>
      </w:pPr>
    </w:p>
    <w:p w14:paraId="78657278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>.triangle(bottom; @size; @color) {</w:t>
      </w:r>
    </w:p>
    <w:p w14:paraId="66E5651F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 xml:space="preserve">  border-left-color:transparent;</w:t>
      </w:r>
    </w:p>
    <w:p w14:paraId="09653619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 xml:space="preserve">  border-right-color:transparent;</w:t>
      </w:r>
    </w:p>
    <w:p w14:paraId="0AD91CC6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 xml:space="preserve">  border-bottom-style:none;</w:t>
      </w:r>
    </w:p>
    <w:p w14:paraId="46319A8A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>}</w:t>
      </w:r>
    </w:p>
    <w:p w14:paraId="78028C53" w14:textId="77777777" w:rsidR="00AD284B" w:rsidRPr="00AD284B" w:rsidRDefault="00AD284B" w:rsidP="00AD284B">
      <w:pPr>
        <w:rPr>
          <w:lang w:val="en-US"/>
        </w:rPr>
      </w:pPr>
    </w:p>
    <w:p w14:paraId="14CE5772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>.triangle(left; @size; @color) {</w:t>
      </w:r>
    </w:p>
    <w:p w14:paraId="4AFD7DAA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 xml:space="preserve">  border-top-color:transparent;</w:t>
      </w:r>
    </w:p>
    <w:p w14:paraId="79CAC702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 xml:space="preserve">  border-bottom-color:transparent;</w:t>
      </w:r>
    </w:p>
    <w:p w14:paraId="73419946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 xml:space="preserve">  border-left-style:none;</w:t>
      </w:r>
    </w:p>
    <w:p w14:paraId="36A214E1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>}</w:t>
      </w:r>
    </w:p>
    <w:p w14:paraId="0307DEB9" w14:textId="77777777" w:rsidR="00AD284B" w:rsidRPr="00AD284B" w:rsidRDefault="00AD284B" w:rsidP="00AD284B">
      <w:pPr>
        <w:rPr>
          <w:lang w:val="en-US"/>
        </w:rPr>
      </w:pPr>
    </w:p>
    <w:p w14:paraId="5FF810A8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lastRenderedPageBreak/>
        <w:t>.triangle-box-top {</w:t>
      </w:r>
    </w:p>
    <w:p w14:paraId="4AA3F8BD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 xml:space="preserve">  .triangle(top; 50px; #ff4136);</w:t>
      </w:r>
    </w:p>
    <w:p w14:paraId="0F8A573C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>}</w:t>
      </w:r>
    </w:p>
    <w:p w14:paraId="494153D7" w14:textId="77777777" w:rsidR="00AD284B" w:rsidRPr="00AD284B" w:rsidRDefault="00AD284B" w:rsidP="00AD284B">
      <w:pPr>
        <w:rPr>
          <w:lang w:val="en-US"/>
        </w:rPr>
      </w:pPr>
    </w:p>
    <w:p w14:paraId="6A3A3E0A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>.triangle-box-right {</w:t>
      </w:r>
    </w:p>
    <w:p w14:paraId="576AE4CA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 xml:space="preserve">  .triangle(right; 50px; #0074d9);</w:t>
      </w:r>
    </w:p>
    <w:p w14:paraId="3AD80D73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>}</w:t>
      </w:r>
    </w:p>
    <w:p w14:paraId="0D88B61E" w14:textId="77777777" w:rsidR="00AD284B" w:rsidRPr="00AD284B" w:rsidRDefault="00AD284B" w:rsidP="00AD284B">
      <w:pPr>
        <w:rPr>
          <w:lang w:val="en-US"/>
        </w:rPr>
      </w:pPr>
    </w:p>
    <w:p w14:paraId="50BF5F5C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>.triangle-box-bottom {</w:t>
      </w:r>
    </w:p>
    <w:p w14:paraId="58BA2AAE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 xml:space="preserve">  .triangle(bottom; 50px; #2ecc40);</w:t>
      </w:r>
    </w:p>
    <w:p w14:paraId="79044261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>}</w:t>
      </w:r>
    </w:p>
    <w:p w14:paraId="33737608" w14:textId="77777777" w:rsidR="00AD284B" w:rsidRPr="00AD284B" w:rsidRDefault="00AD284B" w:rsidP="00AD284B">
      <w:pPr>
        <w:rPr>
          <w:lang w:val="en-US"/>
        </w:rPr>
      </w:pPr>
    </w:p>
    <w:p w14:paraId="6F83CEDF" w14:textId="77777777" w:rsidR="00AD284B" w:rsidRPr="00AD284B" w:rsidRDefault="00AD284B" w:rsidP="00AD284B">
      <w:pPr>
        <w:rPr>
          <w:lang w:val="en-US"/>
        </w:rPr>
      </w:pPr>
      <w:r w:rsidRPr="00AD284B">
        <w:rPr>
          <w:lang w:val="en-US"/>
        </w:rPr>
        <w:t>.triangle-box-left {</w:t>
      </w:r>
    </w:p>
    <w:p w14:paraId="2EA4232B" w14:textId="77777777" w:rsidR="00AD284B" w:rsidRDefault="00AD284B" w:rsidP="00AD284B">
      <w:r w:rsidRPr="00AD284B">
        <w:rPr>
          <w:lang w:val="en-US"/>
        </w:rPr>
        <w:t xml:space="preserve">  </w:t>
      </w:r>
      <w:r>
        <w:t>.</w:t>
      </w:r>
      <w:proofErr w:type="spellStart"/>
      <w:r>
        <w:t>triangle</w:t>
      </w:r>
      <w:proofErr w:type="spellEnd"/>
      <w:r>
        <w:t>(</w:t>
      </w:r>
      <w:proofErr w:type="spellStart"/>
      <w:r>
        <w:t>left</w:t>
      </w:r>
      <w:proofErr w:type="spellEnd"/>
      <w:r>
        <w:t>; 50px; #b10dc9);</w:t>
      </w:r>
    </w:p>
    <w:p w14:paraId="18E73CE4" w14:textId="69E600A9" w:rsidR="00E714A8" w:rsidRDefault="00AD284B" w:rsidP="00AD284B">
      <w:r>
        <w:t>}</w:t>
      </w:r>
    </w:p>
    <w:sectPr w:rsidR="00E71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85F4C"/>
    <w:multiLevelType w:val="multilevel"/>
    <w:tmpl w:val="85FC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21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7D"/>
    <w:rsid w:val="00050005"/>
    <w:rsid w:val="004B7491"/>
    <w:rsid w:val="004F69D5"/>
    <w:rsid w:val="00676A54"/>
    <w:rsid w:val="00752B90"/>
    <w:rsid w:val="00804C7D"/>
    <w:rsid w:val="00873D48"/>
    <w:rsid w:val="008F6089"/>
    <w:rsid w:val="00912A07"/>
    <w:rsid w:val="00926856"/>
    <w:rsid w:val="009C6556"/>
    <w:rsid w:val="00A8255F"/>
    <w:rsid w:val="00A85A18"/>
    <w:rsid w:val="00AD284B"/>
    <w:rsid w:val="00B42056"/>
    <w:rsid w:val="00C973C7"/>
    <w:rsid w:val="00D11323"/>
    <w:rsid w:val="00D11A1A"/>
    <w:rsid w:val="00D5727E"/>
    <w:rsid w:val="00DF0090"/>
    <w:rsid w:val="00E65389"/>
    <w:rsid w:val="00E714A8"/>
    <w:rsid w:val="00FF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F52D3"/>
  <w15:chartTrackingRefBased/>
  <w15:docId w15:val="{AFAC37C7-2621-425F-A6F2-88B723B5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4C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4C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0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04C7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04C7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F6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F608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info">
    <w:name w:val="info"/>
    <w:basedOn w:val="a"/>
    <w:rsid w:val="00D11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dgetext">
    <w:name w:val="badge__text"/>
    <w:basedOn w:val="a0"/>
    <w:rsid w:val="00E65389"/>
  </w:style>
  <w:style w:type="character" w:styleId="a5">
    <w:name w:val="Emphasis"/>
    <w:basedOn w:val="a0"/>
    <w:uiPriority w:val="20"/>
    <w:qFormat/>
    <w:rsid w:val="00752B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3165">
              <w:marLeft w:val="30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4703">
              <w:marLeft w:val="30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807">
              <w:marLeft w:val="30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4443">
              <w:marLeft w:val="30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tmlacademy.ru/courses/125/run/1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tmlacademy.ru/courses/85/run/1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earnboost.github.io/stylu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sass-lang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rafts.csswg.org/css-valu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htmlacademy.ru/courses/88/run/2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24</Pages>
  <Words>3383</Words>
  <Characters>19287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2023-03-15T13:37:00Z</dcterms:created>
  <dcterms:modified xsi:type="dcterms:W3CDTF">2023-03-16T09:52:00Z</dcterms:modified>
</cp:coreProperties>
</file>